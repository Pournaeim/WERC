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F1" w:rsidRPr="00B95FAE" w:rsidRDefault="009B1E6E" w:rsidP="00141667">
      <w:pPr>
        <w:jc w:val="center"/>
      </w:pPr>
      <w:ins w:id="0" w:author="Juanita Miller" w:date="2020-01-15T15:46:00Z">
        <w:r>
          <w:t xml:space="preserve">2020 </w:t>
        </w:r>
      </w:ins>
      <w:r w:rsidR="009525F1" w:rsidRPr="00B95FAE">
        <w:t>Experimental Safety Plan (ESP)</w:t>
      </w:r>
      <w:r w:rsidR="00141667">
        <w:t xml:space="preserve"> Instructions</w:t>
      </w:r>
    </w:p>
    <w:p w:rsidR="00751FF8" w:rsidRPr="00141667" w:rsidRDefault="009525F1">
      <w:pPr>
        <w:rPr>
          <w:b/>
        </w:rPr>
      </w:pPr>
      <w:r w:rsidRPr="00141667">
        <w:rPr>
          <w:b/>
        </w:rPr>
        <w:t xml:space="preserve">General Instructions </w:t>
      </w:r>
    </w:p>
    <w:p w:rsidR="009525F1" w:rsidRPr="00D41262" w:rsidRDefault="009525F1" w:rsidP="009525F1">
      <w:pPr>
        <w:spacing w:after="120"/>
        <w:rPr>
          <w:i/>
        </w:rPr>
      </w:pPr>
      <w:r w:rsidRPr="00D41262">
        <w:rPr>
          <w:i/>
        </w:rPr>
        <w:t xml:space="preserve">An Experiment Safety Plan (ESP) is required for every experiment conducted and performed by students in the WERC Design Contest.  The purpose of the ESP is to assure the safety of all by identifying the safest possible methods to conduct an experiment.  By signing below the individual(s) conducting the experiment, College of Engineering Safety Specialist (COE Safety), and the faculty advisor acknowledge responsibility for the following requirements.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Appropriate Personal Protective Equipment (PPE) </w:t>
      </w:r>
      <w:r w:rsidRPr="00D41262">
        <w:rPr>
          <w:b/>
          <w:i/>
        </w:rPr>
        <w:t xml:space="preserve">must always </w:t>
      </w:r>
      <w:r w:rsidRPr="00D41262">
        <w:rPr>
          <w:i/>
        </w:rPr>
        <w:t xml:space="preserve">be worn while in the </w:t>
      </w:r>
      <w:proofErr w:type="spellStart"/>
      <w:ins w:id="1" w:author="Juanita Miller" w:date="2020-01-15T15:36:00Z">
        <w:r w:rsidR="00524AFB">
          <w:rPr>
            <w:i/>
          </w:rPr>
          <w:t>Benchscale</w:t>
        </w:r>
        <w:proofErr w:type="spellEnd"/>
        <w:r w:rsidR="00524AFB">
          <w:rPr>
            <w:i/>
          </w:rPr>
          <w:t xml:space="preserve"> </w:t>
        </w:r>
      </w:ins>
      <w:r w:rsidRPr="00D41262">
        <w:rPr>
          <w:i/>
        </w:rPr>
        <w:t>lab</w:t>
      </w:r>
      <w:ins w:id="2" w:author="Juanita Miller" w:date="2020-01-15T15:41:00Z">
        <w:r w:rsidR="00FA55B4">
          <w:rPr>
            <w:i/>
          </w:rPr>
          <w:t xml:space="preserve"> </w:t>
        </w:r>
      </w:ins>
      <w:ins w:id="3" w:author="Juanita Miller" w:date="2020-01-15T15:36:00Z">
        <w:r w:rsidR="00524AFB">
          <w:rPr>
            <w:i/>
          </w:rPr>
          <w:t>area</w:t>
        </w:r>
      </w:ins>
      <w:r w:rsidRPr="00D41262">
        <w:rPr>
          <w:i/>
        </w:rPr>
        <w:t xml:space="preserve"> (as described in the ESP). </w:t>
      </w:r>
      <w:r w:rsidRPr="00D41262">
        <w:rPr>
          <w:b/>
          <w:i/>
        </w:rPr>
        <w:t xml:space="preserve">The minimum required PPE </w:t>
      </w:r>
      <w:del w:id="4" w:author="Juanita Miller" w:date="2020-01-15T15:36:00Z">
        <w:r w:rsidRPr="00D41262" w:rsidDel="00524AFB">
          <w:rPr>
            <w:b/>
            <w:i/>
          </w:rPr>
          <w:delText xml:space="preserve">to enter a research/teaching lab </w:delText>
        </w:r>
      </w:del>
      <w:r w:rsidRPr="00D41262">
        <w:rPr>
          <w:b/>
          <w:i/>
        </w:rPr>
        <w:t xml:space="preserve">is (1) long pants, (2) closed toe shoes, (3) lab coat or long sleeve shirt, and (4) safety glasses with side shields.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For safety reasons, no researcher is permitted to work alone in the </w:t>
      </w:r>
      <w:proofErr w:type="spellStart"/>
      <w:ins w:id="5" w:author="Juanita Miller" w:date="2020-01-15T15:37:00Z">
        <w:r w:rsidR="00524AFB">
          <w:rPr>
            <w:i/>
          </w:rPr>
          <w:t>benchscale</w:t>
        </w:r>
        <w:proofErr w:type="spellEnd"/>
        <w:r w:rsidR="00524AFB">
          <w:rPr>
            <w:i/>
          </w:rPr>
          <w:t xml:space="preserve"> </w:t>
        </w:r>
      </w:ins>
      <w:r w:rsidRPr="00D41262">
        <w:rPr>
          <w:i/>
        </w:rPr>
        <w:t>lab</w:t>
      </w:r>
      <w:ins w:id="6" w:author="Juanita Miller" w:date="2020-01-15T15:37:00Z">
        <w:r w:rsidR="00524AFB">
          <w:rPr>
            <w:i/>
          </w:rPr>
          <w:t xml:space="preserve"> area</w:t>
        </w:r>
      </w:ins>
      <w:r w:rsidRPr="00D41262">
        <w:rPr>
          <w:i/>
        </w:rPr>
        <w:t xml:space="preserve"> at any time. </w:t>
      </w:r>
    </w:p>
    <w:p w:rsidR="009525F1" w:rsidRPr="00D41262" w:rsidRDefault="009525F1" w:rsidP="009525F1">
      <w:pPr>
        <w:numPr>
          <w:ilvl w:val="0"/>
          <w:numId w:val="1"/>
        </w:numPr>
        <w:tabs>
          <w:tab w:val="clear" w:pos="720"/>
        </w:tabs>
        <w:spacing w:after="120" w:line="240" w:lineRule="auto"/>
        <w:ind w:left="360"/>
        <w:rPr>
          <w:i/>
        </w:rPr>
      </w:pPr>
      <w:r w:rsidRPr="00D41262">
        <w:rPr>
          <w:i/>
        </w:rPr>
        <w:t>ESP approval occurs in two phases.</w:t>
      </w:r>
    </w:p>
    <w:p w:rsidR="009525F1" w:rsidRPr="00D41262" w:rsidRDefault="009525F1" w:rsidP="00135368">
      <w:pPr>
        <w:numPr>
          <w:ilvl w:val="1"/>
          <w:numId w:val="1"/>
        </w:numPr>
        <w:spacing w:after="120" w:line="240" w:lineRule="auto"/>
        <w:rPr>
          <w:i/>
        </w:rPr>
      </w:pPr>
      <w:r w:rsidRPr="00D41262">
        <w:rPr>
          <w:i/>
        </w:rPr>
        <w:t xml:space="preserve"> Phase I is the preparation of a written safety plan</w:t>
      </w:r>
      <w:r w:rsidR="00135368" w:rsidRPr="00D41262">
        <w:rPr>
          <w:i/>
        </w:rPr>
        <w:t xml:space="preserve"> includes an evaluation by COE Safety (and if appropriate by EH&amp;S) to establish controls of hazardous operations, avoid the purchase of inappropriate supplies, and establish expected waste(s) streams.</w:t>
      </w:r>
      <w:r w:rsidRPr="00D41262">
        <w:rPr>
          <w:i/>
        </w:rPr>
        <w:t xml:space="preserve"> Upon approval of the written plan, </w:t>
      </w:r>
      <w:del w:id="7" w:author="Juanita Miller" w:date="2020-01-15T15:37:00Z">
        <w:r w:rsidRPr="00D41262" w:rsidDel="00524AFB">
          <w:rPr>
            <w:i/>
          </w:rPr>
          <w:delText xml:space="preserve">by email </w:delText>
        </w:r>
      </w:del>
      <w:r w:rsidRPr="00D41262">
        <w:rPr>
          <w:i/>
        </w:rPr>
        <w:t xml:space="preserve">from COE Safety, </w:t>
      </w:r>
      <w:r w:rsidR="00135368" w:rsidRPr="00D41262">
        <w:rPr>
          <w:i/>
        </w:rPr>
        <w:t xml:space="preserve">the team </w:t>
      </w:r>
      <w:del w:id="8" w:author="Juanita Miller" w:date="2020-01-15T15:39:00Z">
        <w:r w:rsidR="00330AB6" w:rsidRPr="00D41262" w:rsidDel="00524AFB">
          <w:rPr>
            <w:i/>
          </w:rPr>
          <w:delText>ha</w:delText>
        </w:r>
        <w:r w:rsidR="00135368" w:rsidRPr="00D41262" w:rsidDel="00524AFB">
          <w:rPr>
            <w:i/>
          </w:rPr>
          <w:delText>s</w:delText>
        </w:r>
        <w:r w:rsidR="00330AB6" w:rsidRPr="00D41262" w:rsidDel="00524AFB">
          <w:rPr>
            <w:i/>
          </w:rPr>
          <w:delText xml:space="preserve"> been</w:delText>
        </w:r>
      </w:del>
      <w:ins w:id="9" w:author="Juanita Miller" w:date="2020-01-15T15:40:00Z">
        <w:r w:rsidR="00524AFB">
          <w:rPr>
            <w:i/>
          </w:rPr>
          <w:t xml:space="preserve"> </w:t>
        </w:r>
      </w:ins>
      <w:ins w:id="10" w:author="Juanita Miller" w:date="2020-01-15T15:39:00Z">
        <w:r w:rsidR="00524AFB">
          <w:rPr>
            <w:i/>
          </w:rPr>
          <w:t>is</w:t>
        </w:r>
      </w:ins>
      <w:r w:rsidR="00330AB6" w:rsidRPr="00D41262">
        <w:rPr>
          <w:i/>
        </w:rPr>
        <w:t xml:space="preserve"> approved to bring their experiments, equipment and necessary chemicals to the WERC Design Contest. </w:t>
      </w:r>
    </w:p>
    <w:p w:rsidR="009525F1" w:rsidRPr="00D41262" w:rsidRDefault="009525F1" w:rsidP="009525F1">
      <w:pPr>
        <w:numPr>
          <w:ilvl w:val="1"/>
          <w:numId w:val="1"/>
        </w:numPr>
        <w:spacing w:after="120" w:line="240" w:lineRule="auto"/>
        <w:rPr>
          <w:i/>
        </w:rPr>
      </w:pPr>
      <w:r w:rsidRPr="00D41262">
        <w:rPr>
          <w:i/>
        </w:rPr>
        <w:t>Phase II approval will occur onsite at the event and requires evaluation of the assembled experiment</w:t>
      </w:r>
      <w:ins w:id="11" w:author="Juanita Miller" w:date="2020-01-15T15:38:00Z">
        <w:r w:rsidR="00524AFB">
          <w:rPr>
            <w:i/>
          </w:rPr>
          <w:t>.</w:t>
        </w:r>
      </w:ins>
      <w:del w:id="12" w:author="Juanita Miller" w:date="2020-01-15T15:38:00Z">
        <w:r w:rsidRPr="00D41262" w:rsidDel="00524AFB">
          <w:rPr>
            <w:i/>
          </w:rPr>
          <w:delText>, and a “dry run” of the experimental procedure</w:delText>
        </w:r>
      </w:del>
      <w:r w:rsidRPr="00D41262">
        <w:rPr>
          <w:i/>
        </w:rPr>
        <w:t xml:space="preserve">. </w:t>
      </w:r>
      <w:r w:rsidR="00135368" w:rsidRPr="00D41262">
        <w:rPr>
          <w:i/>
        </w:rPr>
        <w:t xml:space="preserve">Upon approval, the team </w:t>
      </w:r>
      <w:del w:id="13" w:author="Juanita Miller" w:date="2020-01-15T15:38:00Z">
        <w:r w:rsidR="00135368" w:rsidRPr="00D41262" w:rsidDel="00524AFB">
          <w:rPr>
            <w:i/>
          </w:rPr>
          <w:delText>may</w:delText>
        </w:r>
      </w:del>
      <w:ins w:id="14" w:author="Juanita Miller" w:date="2020-01-15T15:38:00Z">
        <w:r w:rsidR="00524AFB">
          <w:rPr>
            <w:i/>
          </w:rPr>
          <w:t xml:space="preserve"> will </w:t>
        </w:r>
      </w:ins>
      <w:ins w:id="15" w:author="Juanita Miller" w:date="2020-01-15T15:39:00Z">
        <w:r w:rsidR="00524AFB">
          <w:rPr>
            <w:i/>
          </w:rPr>
          <w:t xml:space="preserve">receive </w:t>
        </w:r>
        <w:proofErr w:type="spellStart"/>
        <w:r w:rsidR="00524AFB">
          <w:rPr>
            <w:i/>
          </w:rPr>
          <w:t>their</w:t>
        </w:r>
      </w:ins>
      <w:del w:id="16" w:author="Juanita Miller" w:date="2020-01-15T15:38:00Z">
        <w:r w:rsidR="00135368" w:rsidRPr="00D41262" w:rsidDel="00524AFB">
          <w:rPr>
            <w:i/>
          </w:rPr>
          <w:delText xml:space="preserve"> acquire control</w:delText>
        </w:r>
      </w:del>
      <w:ins w:id="17" w:author="Juanita Miller" w:date="2020-01-15T15:38:00Z">
        <w:r w:rsidR="00524AFB">
          <w:rPr>
            <w:i/>
          </w:rPr>
          <w:t>synthetic</w:t>
        </w:r>
        <w:proofErr w:type="spellEnd"/>
        <w:r w:rsidR="00524AFB">
          <w:rPr>
            <w:i/>
          </w:rPr>
          <w:t xml:space="preserve"> water</w:t>
        </w:r>
      </w:ins>
      <w:r w:rsidR="00135368" w:rsidRPr="00D41262">
        <w:rPr>
          <w:i/>
        </w:rPr>
        <w:t xml:space="preserve"> </w:t>
      </w:r>
      <w:del w:id="18" w:author="Juanita Miller" w:date="2020-01-15T15:38:00Z">
        <w:r w:rsidR="00135368" w:rsidRPr="00D41262" w:rsidDel="00524AFB">
          <w:rPr>
            <w:i/>
          </w:rPr>
          <w:delText xml:space="preserve">sample </w:delText>
        </w:r>
      </w:del>
      <w:r w:rsidR="00135368" w:rsidRPr="00D41262">
        <w:rPr>
          <w:i/>
        </w:rPr>
        <w:t>solution</w:t>
      </w:r>
      <w:del w:id="19" w:author="Juanita Miller" w:date="2020-01-15T15:39:00Z">
        <w:r w:rsidR="00135368" w:rsidRPr="00D41262" w:rsidDel="00524AFB">
          <w:rPr>
            <w:i/>
          </w:rPr>
          <w:delText>s</w:delText>
        </w:r>
      </w:del>
      <w:ins w:id="20" w:author="Juanita Miller" w:date="2020-01-15T15:38:00Z">
        <w:r w:rsidR="00524AFB">
          <w:rPr>
            <w:i/>
          </w:rPr>
          <w:t xml:space="preserve"> or other task related materials</w:t>
        </w:r>
      </w:ins>
      <w:r w:rsidR="00135368" w:rsidRPr="00D41262">
        <w:rPr>
          <w:i/>
        </w:rPr>
        <w:t xml:space="preserve"> and </w:t>
      </w:r>
      <w:ins w:id="21" w:author="Juanita Miller" w:date="2020-01-15T15:39:00Z">
        <w:r w:rsidR="00524AFB">
          <w:rPr>
            <w:i/>
          </w:rPr>
          <w:t xml:space="preserve">can </w:t>
        </w:r>
      </w:ins>
      <w:r w:rsidR="00135368" w:rsidRPr="00D41262">
        <w:rPr>
          <w:i/>
        </w:rPr>
        <w:t>begin operation of their experiments</w:t>
      </w:r>
      <w:r w:rsidRPr="00D41262">
        <w:rPr>
          <w:i/>
        </w:rPr>
        <w:t xml:space="preserve">. </w:t>
      </w:r>
    </w:p>
    <w:p w:rsidR="009525F1" w:rsidRPr="00B95FAE" w:rsidRDefault="009525F1"/>
    <w:p w:rsidR="000223C6" w:rsidRPr="00AC0DE1" w:rsidRDefault="000223C6" w:rsidP="00141667">
      <w:pPr>
        <w:rPr>
          <w:i/>
          <w:highlight w:val="yellow"/>
          <w:rPrChange w:id="22" w:author="Sina pournaeim" w:date="2020-01-20T22:29:00Z">
            <w:rPr>
              <w:i/>
            </w:rPr>
          </w:rPrChange>
        </w:rPr>
      </w:pPr>
      <w:r w:rsidRPr="00AC0DE1">
        <w:rPr>
          <w:b/>
          <w:highlight w:val="yellow"/>
          <w:rPrChange w:id="23" w:author="Sina pournaeim" w:date="2020-01-20T22:29:00Z">
            <w:rPr>
              <w:b/>
            </w:rPr>
          </w:rPrChange>
        </w:rPr>
        <w:t>Experimental Scope</w:t>
      </w:r>
      <w:proofErr w:type="gramStart"/>
      <w:r w:rsidRPr="00AC0DE1">
        <w:rPr>
          <w:b/>
          <w:highlight w:val="yellow"/>
          <w:rPrChange w:id="24" w:author="Sina pournaeim" w:date="2020-01-20T22:29:00Z">
            <w:rPr>
              <w:b/>
            </w:rPr>
          </w:rPrChange>
        </w:rPr>
        <w:t>:</w:t>
      </w:r>
      <w:proofErr w:type="gramEnd"/>
      <w:r w:rsidR="00141667" w:rsidRPr="00AC0DE1">
        <w:rPr>
          <w:b/>
          <w:highlight w:val="yellow"/>
          <w:rPrChange w:id="25" w:author="Sina pournaeim" w:date="2020-01-20T22:29:00Z">
            <w:rPr>
              <w:b/>
            </w:rPr>
          </w:rPrChange>
        </w:rPr>
        <w:br/>
      </w:r>
      <w:r w:rsidRPr="00AC0DE1">
        <w:rPr>
          <w:i/>
          <w:highlight w:val="yellow"/>
          <w:rPrChange w:id="26" w:author="Sina pournaeim" w:date="2020-01-20T22:29:00Z">
            <w:rPr>
              <w:i/>
            </w:rPr>
          </w:rPrChange>
        </w:rPr>
        <w:t>Provide a concise description of the</w:t>
      </w:r>
      <w:ins w:id="27" w:author="Juanita Miller" w:date="2020-01-15T15:43:00Z">
        <w:r w:rsidR="007075DE" w:rsidRPr="00AC0DE1">
          <w:rPr>
            <w:i/>
            <w:highlight w:val="yellow"/>
            <w:rPrChange w:id="28" w:author="Sina pournaeim" w:date="2020-01-20T22:29:00Z">
              <w:rPr>
                <w:i/>
              </w:rPr>
            </w:rPrChange>
          </w:rPr>
          <w:t xml:space="preserve"> </w:t>
        </w:r>
        <w:proofErr w:type="spellStart"/>
        <w:r w:rsidR="007075DE" w:rsidRPr="00AC0DE1">
          <w:rPr>
            <w:i/>
            <w:highlight w:val="yellow"/>
            <w:rPrChange w:id="29" w:author="Sina pournaeim" w:date="2020-01-20T22:29:00Z">
              <w:rPr>
                <w:i/>
              </w:rPr>
            </w:rPrChange>
          </w:rPr>
          <w:t>benchscale</w:t>
        </w:r>
      </w:ins>
      <w:proofErr w:type="spellEnd"/>
      <w:r w:rsidRPr="00AC0DE1">
        <w:rPr>
          <w:i/>
          <w:highlight w:val="yellow"/>
          <w:rPrChange w:id="30" w:author="Sina pournaeim" w:date="2020-01-20T22:29:00Z">
            <w:rPr>
              <w:i/>
            </w:rPr>
          </w:rPrChange>
        </w:rPr>
        <w:t xml:space="preserve"> laboratory experiment to be undertaken.  </w:t>
      </w:r>
    </w:p>
    <w:p w:rsidR="000223C6" w:rsidRPr="00AC0DE1" w:rsidRDefault="000223C6" w:rsidP="000223C6">
      <w:pPr>
        <w:numPr>
          <w:ilvl w:val="0"/>
          <w:numId w:val="2"/>
        </w:numPr>
        <w:spacing w:after="120" w:line="240" w:lineRule="auto"/>
        <w:rPr>
          <w:i/>
          <w:highlight w:val="yellow"/>
          <w:rPrChange w:id="31" w:author="Sina pournaeim" w:date="2020-01-20T22:29:00Z">
            <w:rPr>
              <w:i/>
            </w:rPr>
          </w:rPrChange>
        </w:rPr>
      </w:pPr>
      <w:r w:rsidRPr="00AC0DE1">
        <w:rPr>
          <w:i/>
          <w:highlight w:val="yellow"/>
          <w:rPrChange w:id="32" w:author="Sina pournaeim" w:date="2020-01-20T22:29:00Z">
            <w:rPr>
              <w:i/>
            </w:rPr>
          </w:rPrChange>
        </w:rPr>
        <w:t xml:space="preserve">Explain </w:t>
      </w:r>
      <w:ins w:id="33" w:author="Juanita Miller" w:date="2020-01-02T15:54:00Z">
        <w:r w:rsidR="002522F9" w:rsidRPr="00AC0DE1">
          <w:rPr>
            <w:i/>
            <w:highlight w:val="yellow"/>
            <w:rPrChange w:id="34" w:author="Sina pournaeim" w:date="2020-01-20T22:29:00Z">
              <w:rPr>
                <w:i/>
              </w:rPr>
            </w:rPrChange>
          </w:rPr>
          <w:t xml:space="preserve">how and </w:t>
        </w:r>
      </w:ins>
      <w:r w:rsidRPr="00AC0DE1">
        <w:rPr>
          <w:i/>
          <w:highlight w:val="yellow"/>
          <w:rPrChange w:id="35" w:author="Sina pournaeim" w:date="2020-01-20T22:29:00Z">
            <w:rPr>
              <w:i/>
            </w:rPr>
          </w:rPrChange>
        </w:rPr>
        <w:t>why the work is being performed, the goal(s) of the experimental program</w:t>
      </w:r>
    </w:p>
    <w:p w:rsidR="000223C6" w:rsidRPr="00AC0DE1" w:rsidRDefault="000223C6" w:rsidP="000223C6">
      <w:pPr>
        <w:numPr>
          <w:ilvl w:val="1"/>
          <w:numId w:val="2"/>
        </w:numPr>
        <w:spacing w:after="120" w:line="240" w:lineRule="auto"/>
        <w:rPr>
          <w:i/>
          <w:highlight w:val="yellow"/>
          <w:rPrChange w:id="36" w:author="Sina pournaeim" w:date="2020-01-20T22:29:00Z">
            <w:rPr>
              <w:i/>
            </w:rPr>
          </w:rPrChange>
        </w:rPr>
      </w:pPr>
      <w:r w:rsidRPr="00AC0DE1">
        <w:rPr>
          <w:i/>
          <w:highlight w:val="yellow"/>
          <w:rPrChange w:id="37" w:author="Sina pournaeim" w:date="2020-01-20T22:29:00Z">
            <w:rPr>
              <w:i/>
            </w:rPr>
          </w:rPrChange>
        </w:rPr>
        <w:t>If this is an update/revision of previous ESP describe all changes</w:t>
      </w:r>
    </w:p>
    <w:p w:rsidR="000223C6" w:rsidRPr="00AC0DE1" w:rsidRDefault="002522F9" w:rsidP="000223C6">
      <w:pPr>
        <w:numPr>
          <w:ilvl w:val="0"/>
          <w:numId w:val="2"/>
        </w:numPr>
        <w:spacing w:after="120" w:line="240" w:lineRule="auto"/>
        <w:rPr>
          <w:i/>
          <w:highlight w:val="yellow"/>
          <w:rPrChange w:id="38" w:author="Sina pournaeim" w:date="2020-01-20T22:29:00Z">
            <w:rPr>
              <w:i/>
            </w:rPr>
          </w:rPrChange>
        </w:rPr>
      </w:pPr>
      <w:ins w:id="39" w:author="Juanita Miller" w:date="2020-01-02T15:54:00Z">
        <w:r w:rsidRPr="00AC0DE1">
          <w:rPr>
            <w:i/>
            <w:highlight w:val="yellow"/>
            <w:rPrChange w:id="40" w:author="Sina pournaeim" w:date="2020-01-20T22:29:00Z">
              <w:rPr>
                <w:i/>
              </w:rPr>
            </w:rPrChange>
          </w:rPr>
          <w:t>If a chemical reaction is occurring, intentionally, then p</w:t>
        </w:r>
      </w:ins>
      <w:del w:id="41" w:author="Juanita Miller" w:date="2020-01-02T15:54:00Z">
        <w:r w:rsidR="000223C6" w:rsidRPr="00AC0DE1" w:rsidDel="002522F9">
          <w:rPr>
            <w:i/>
            <w:highlight w:val="yellow"/>
            <w:rPrChange w:id="42" w:author="Sina pournaeim" w:date="2020-01-20T22:29:00Z">
              <w:rPr>
                <w:i/>
              </w:rPr>
            </w:rPrChange>
          </w:rPr>
          <w:delText>P</w:delText>
        </w:r>
      </w:del>
      <w:r w:rsidR="000223C6" w:rsidRPr="00AC0DE1">
        <w:rPr>
          <w:i/>
          <w:highlight w:val="yellow"/>
          <w:rPrChange w:id="43" w:author="Sina pournaeim" w:date="2020-01-20T22:29:00Z">
            <w:rPr>
              <w:i/>
            </w:rPr>
          </w:rPrChange>
        </w:rPr>
        <w:t xml:space="preserve">rovide the stoichiometry of any chemical reactions and their heats of </w:t>
      </w:r>
      <w:del w:id="44" w:author="Juanita Miller" w:date="2020-01-02T16:02:00Z">
        <w:r w:rsidR="000223C6" w:rsidRPr="00AC0DE1" w:rsidDel="00C8530B">
          <w:rPr>
            <w:i/>
            <w:highlight w:val="yellow"/>
            <w:rPrChange w:id="45" w:author="Sina pournaeim" w:date="2020-01-20T22:29:00Z">
              <w:rPr>
                <w:i/>
              </w:rPr>
            </w:rPrChange>
          </w:rPr>
          <w:delText>reactio</w:delText>
        </w:r>
      </w:del>
      <w:ins w:id="46" w:author="Juanita Miller" w:date="2020-01-02T16:02:00Z">
        <w:r w:rsidR="00C8530B" w:rsidRPr="00AC0DE1">
          <w:rPr>
            <w:i/>
            <w:highlight w:val="yellow"/>
            <w:rPrChange w:id="47" w:author="Sina pournaeim" w:date="2020-01-20T22:29:00Z">
              <w:rPr>
                <w:i/>
              </w:rPr>
            </w:rPrChange>
          </w:rPr>
          <w:t>reaction. If no intentional chemical reactions then list this as Not Applicable</w:t>
        </w:r>
      </w:ins>
      <w:del w:id="48" w:author="Juanita Miller" w:date="2020-01-02T16:02:00Z">
        <w:r w:rsidR="000223C6" w:rsidRPr="00AC0DE1" w:rsidDel="00C8530B">
          <w:rPr>
            <w:i/>
            <w:highlight w:val="yellow"/>
            <w:rPrChange w:id="49" w:author="Sina pournaeim" w:date="2020-01-20T22:29:00Z">
              <w:rPr>
                <w:i/>
              </w:rPr>
            </w:rPrChange>
          </w:rPr>
          <w:delText>n</w:delText>
        </w:r>
      </w:del>
    </w:p>
    <w:p w:rsidR="000223C6" w:rsidRPr="00AC0DE1" w:rsidRDefault="002522F9" w:rsidP="000223C6">
      <w:pPr>
        <w:numPr>
          <w:ilvl w:val="0"/>
          <w:numId w:val="2"/>
        </w:numPr>
        <w:spacing w:after="120" w:line="240" w:lineRule="auto"/>
        <w:rPr>
          <w:i/>
          <w:sz w:val="20"/>
          <w:highlight w:val="yellow"/>
          <w:rPrChange w:id="50" w:author="Sina pournaeim" w:date="2020-01-20T22:29:00Z">
            <w:rPr>
              <w:i/>
              <w:sz w:val="20"/>
            </w:rPr>
          </w:rPrChange>
        </w:rPr>
      </w:pPr>
      <w:ins w:id="51" w:author="Juanita Miller" w:date="2020-01-02T15:54:00Z">
        <w:r w:rsidRPr="00AC0DE1">
          <w:rPr>
            <w:i/>
            <w:highlight w:val="yellow"/>
            <w:rPrChange w:id="52" w:author="Sina pournaeim" w:date="2020-01-20T22:29:00Z">
              <w:rPr>
                <w:i/>
              </w:rPr>
            </w:rPrChange>
          </w:rPr>
          <w:t>I</w:t>
        </w:r>
      </w:ins>
      <w:ins w:id="53" w:author="Juanita Miller" w:date="2020-01-02T15:55:00Z">
        <w:r w:rsidRPr="00AC0DE1">
          <w:rPr>
            <w:i/>
            <w:highlight w:val="yellow"/>
            <w:rPrChange w:id="54" w:author="Sina pournaeim" w:date="2020-01-20T22:29:00Z">
              <w:rPr>
                <w:i/>
              </w:rPr>
            </w:rPrChange>
          </w:rPr>
          <w:t xml:space="preserve">f a chemical reaction is occurring intentionally, then </w:t>
        </w:r>
      </w:ins>
      <w:del w:id="55" w:author="Juanita Miller" w:date="2020-01-02T15:55:00Z">
        <w:r w:rsidR="000223C6" w:rsidRPr="00AC0DE1" w:rsidDel="002522F9">
          <w:rPr>
            <w:i/>
            <w:highlight w:val="yellow"/>
            <w:rPrChange w:id="56" w:author="Sina pournaeim" w:date="2020-01-20T22:29:00Z">
              <w:rPr>
                <w:i/>
              </w:rPr>
            </w:rPrChange>
          </w:rPr>
          <w:delText xml:space="preserve">Demonstrate </w:delText>
        </w:r>
      </w:del>
      <w:ins w:id="57" w:author="Juanita Miller" w:date="2020-01-02T15:55:00Z">
        <w:r w:rsidRPr="00AC0DE1">
          <w:rPr>
            <w:i/>
            <w:highlight w:val="yellow"/>
            <w:rPrChange w:id="58" w:author="Sina pournaeim" w:date="2020-01-20T22:29:00Z">
              <w:rPr>
                <w:i/>
              </w:rPr>
            </w:rPrChange>
          </w:rPr>
          <w:t xml:space="preserve">calculate </w:t>
        </w:r>
      </w:ins>
      <w:r w:rsidR="000223C6" w:rsidRPr="00AC0DE1">
        <w:rPr>
          <w:i/>
          <w:highlight w:val="yellow"/>
          <w:rPrChange w:id="59" w:author="Sina pournaeim" w:date="2020-01-20T22:29:00Z">
            <w:rPr>
              <w:i/>
            </w:rPr>
          </w:rPrChange>
        </w:rPr>
        <w:t xml:space="preserve">the inherent thermal safety of your experiment </w:t>
      </w:r>
      <w:del w:id="60" w:author="Juanita Miller" w:date="2020-01-02T15:55:00Z">
        <w:r w:rsidR="000223C6" w:rsidRPr="00AC0DE1" w:rsidDel="00C8530B">
          <w:rPr>
            <w:i/>
            <w:highlight w:val="yellow"/>
            <w:rPrChange w:id="61" w:author="Sina pournaeim" w:date="2020-01-20T22:29:00Z">
              <w:rPr>
                <w:i/>
              </w:rPr>
            </w:rPrChange>
          </w:rPr>
          <w:delText xml:space="preserve">through calculation or through the use of accelerating rate calorimetry </w:delText>
        </w:r>
      </w:del>
      <w:ins w:id="62" w:author="Juanita Miller" w:date="2020-01-02T16:03:00Z">
        <w:r w:rsidR="00C8530B" w:rsidRPr="00AC0DE1">
          <w:rPr>
            <w:i/>
            <w:highlight w:val="yellow"/>
            <w:rPrChange w:id="63" w:author="Sina pournaeim" w:date="2020-01-20T22:29:00Z">
              <w:rPr>
                <w:i/>
              </w:rPr>
            </w:rPrChange>
          </w:rPr>
          <w:t>If no intentional chemical reactions then list this as Not Applicable</w:t>
        </w:r>
        <w:r w:rsidR="00C8530B" w:rsidRPr="00AC0DE1" w:rsidDel="00C8530B">
          <w:rPr>
            <w:i/>
            <w:highlight w:val="yellow"/>
            <w:rPrChange w:id="64" w:author="Sina pournaeim" w:date="2020-01-20T22:29:00Z">
              <w:rPr>
                <w:i/>
              </w:rPr>
            </w:rPrChange>
          </w:rPr>
          <w:t xml:space="preserve"> </w:t>
        </w:r>
      </w:ins>
      <w:del w:id="65" w:author="Juanita Miller" w:date="2020-01-02T15:55:00Z">
        <w:r w:rsidR="000223C6" w:rsidRPr="00AC0DE1" w:rsidDel="00C8530B">
          <w:rPr>
            <w:i/>
            <w:highlight w:val="yellow"/>
            <w:rPrChange w:id="66" w:author="Sina pournaeim" w:date="2020-01-20T22:29:00Z">
              <w:rPr>
                <w:i/>
              </w:rPr>
            </w:rPrChange>
          </w:rPr>
          <w:delText>data</w:delText>
        </w:r>
      </w:del>
      <w:ins w:id="67" w:author="Juanita Miller" w:date="2020-01-02T16:03:00Z">
        <w:r w:rsidR="00C8530B" w:rsidRPr="00AC0DE1">
          <w:rPr>
            <w:i/>
            <w:highlight w:val="yellow"/>
            <w:rPrChange w:id="68" w:author="Sina pournaeim" w:date="2020-01-20T22:29:00Z">
              <w:rPr>
                <w:i/>
              </w:rPr>
            </w:rPrChange>
          </w:rPr>
          <w:br/>
        </w:r>
        <w:r w:rsidR="00C8530B" w:rsidRPr="00AC0DE1">
          <w:rPr>
            <w:i/>
            <w:highlight w:val="yellow"/>
            <w:rPrChange w:id="69" w:author="Sina pournaeim" w:date="2020-01-20T22:29:00Z">
              <w:rPr>
                <w:i/>
              </w:rPr>
            </w:rPrChange>
          </w:rPr>
          <w:br/>
        </w:r>
      </w:ins>
      <w:ins w:id="70" w:author="Juanita Miller" w:date="2020-01-02T15:55:00Z">
        <w:r w:rsidR="00C8530B" w:rsidRPr="00AC0DE1">
          <w:rPr>
            <w:i/>
            <w:highlight w:val="yellow"/>
            <w:rPrChange w:id="71" w:author="Sina pournaeim" w:date="2020-01-20T22:29:00Z">
              <w:rPr>
                <w:i/>
              </w:rPr>
            </w:rPrChange>
          </w:rPr>
          <w:t xml:space="preserve">The link below should help with this </w:t>
        </w:r>
        <w:proofErr w:type="spellStart"/>
        <w:r w:rsidR="00C8530B" w:rsidRPr="00AC0DE1">
          <w:rPr>
            <w:i/>
            <w:highlight w:val="yellow"/>
            <w:rPrChange w:id="72" w:author="Sina pournaeim" w:date="2020-01-20T22:29:00Z">
              <w:rPr>
                <w:i/>
              </w:rPr>
            </w:rPrChange>
          </w:rPr>
          <w:t>calcuation</w:t>
        </w:r>
      </w:ins>
      <w:proofErr w:type="spellEnd"/>
      <w:del w:id="73" w:author="Juanita Miller" w:date="2020-01-02T15:55:00Z">
        <w:r w:rsidR="000223C6" w:rsidRPr="00AC0DE1" w:rsidDel="00C8530B">
          <w:rPr>
            <w:i/>
            <w:highlight w:val="yellow"/>
            <w:rPrChange w:id="74" w:author="Sina pournaeim" w:date="2020-01-20T22:29:00Z">
              <w:rPr>
                <w:i/>
              </w:rPr>
            </w:rPrChange>
          </w:rPr>
          <w:delText>.</w:delText>
        </w:r>
      </w:del>
      <w:r w:rsidR="000223C6" w:rsidRPr="00AC0DE1">
        <w:rPr>
          <w:i/>
          <w:highlight w:val="yellow"/>
          <w:rPrChange w:id="75" w:author="Sina pournaeim" w:date="2020-01-20T22:29:00Z">
            <w:rPr>
              <w:i/>
            </w:rPr>
          </w:rPrChange>
        </w:rPr>
        <w:br/>
      </w:r>
      <w:r w:rsidR="00AC0DE1" w:rsidRPr="00AC0DE1">
        <w:rPr>
          <w:highlight w:val="yellow"/>
          <w:rPrChange w:id="76" w:author="Sina pournaeim" w:date="2020-01-20T22:29:00Z">
            <w:rPr/>
          </w:rPrChange>
        </w:rPr>
        <w:fldChar w:fldCharType="begin"/>
      </w:r>
      <w:r w:rsidR="00AC0DE1" w:rsidRPr="00AC0DE1">
        <w:rPr>
          <w:highlight w:val="yellow"/>
          <w:rPrChange w:id="77" w:author="Sina pournaeim" w:date="2020-01-20T22:29:00Z">
            <w:rPr/>
          </w:rPrChange>
        </w:rPr>
        <w:instrText xml:space="preserve"> HYPERLINK "https://chme.nmsu.edu/research/ehs/experimental-safety-plan-esp/esp-energetics-calculation/" </w:instrText>
      </w:r>
      <w:r w:rsidR="00AC0DE1" w:rsidRPr="00AC0DE1">
        <w:rPr>
          <w:highlight w:val="yellow"/>
          <w:rPrChange w:id="78" w:author="Sina pournaeim" w:date="2020-01-20T22:29:00Z">
            <w:rPr/>
          </w:rPrChange>
        </w:rPr>
        <w:fldChar w:fldCharType="separate"/>
      </w:r>
      <w:r w:rsidR="000223C6" w:rsidRPr="00AC0DE1">
        <w:rPr>
          <w:rStyle w:val="Hyperlink"/>
          <w:color w:val="auto"/>
          <w:sz w:val="20"/>
          <w:highlight w:val="yellow"/>
          <w:rPrChange w:id="79" w:author="Sina pournaeim" w:date="2020-01-20T22:29:00Z">
            <w:rPr>
              <w:rStyle w:val="Hyperlink"/>
              <w:color w:val="auto"/>
              <w:sz w:val="20"/>
            </w:rPr>
          </w:rPrChange>
        </w:rPr>
        <w:t>https://chme.nmsu.edu/research/ehs/experimental-safety-plan-esp/esp-energetics-calculation/</w:t>
      </w:r>
      <w:r w:rsidR="00AC0DE1" w:rsidRPr="00AC0DE1">
        <w:rPr>
          <w:rStyle w:val="Hyperlink"/>
          <w:color w:val="auto"/>
          <w:sz w:val="20"/>
          <w:highlight w:val="yellow"/>
          <w:rPrChange w:id="80" w:author="Sina pournaeim" w:date="2020-01-20T22:29:00Z">
            <w:rPr>
              <w:rStyle w:val="Hyperlink"/>
              <w:color w:val="auto"/>
              <w:sz w:val="20"/>
            </w:rPr>
          </w:rPrChange>
        </w:rPr>
        <w:fldChar w:fldCharType="end"/>
      </w:r>
      <w:r w:rsidR="000223C6" w:rsidRPr="00AC0DE1">
        <w:rPr>
          <w:sz w:val="20"/>
          <w:highlight w:val="yellow"/>
          <w:rPrChange w:id="81" w:author="Sina pournaeim" w:date="2020-01-20T22:29:00Z">
            <w:rPr>
              <w:sz w:val="20"/>
            </w:rPr>
          </w:rPrChange>
        </w:rPr>
        <w:t xml:space="preserve"> </w:t>
      </w:r>
      <w:r w:rsidR="000223C6" w:rsidRPr="00AC0DE1">
        <w:rPr>
          <w:i/>
          <w:sz w:val="20"/>
          <w:highlight w:val="yellow"/>
          <w:rPrChange w:id="82" w:author="Sina pournaeim" w:date="2020-01-20T22:29:00Z">
            <w:rPr>
              <w:i/>
              <w:sz w:val="20"/>
            </w:rPr>
          </w:rPrChange>
        </w:rPr>
        <w:t>)</w:t>
      </w:r>
    </w:p>
    <w:p w:rsidR="000223C6" w:rsidRPr="00AC0DE1" w:rsidDel="00C8530B" w:rsidRDefault="000223C6" w:rsidP="00C8530B">
      <w:pPr>
        <w:numPr>
          <w:ilvl w:val="0"/>
          <w:numId w:val="2"/>
        </w:numPr>
        <w:spacing w:after="120" w:line="240" w:lineRule="auto"/>
        <w:rPr>
          <w:del w:id="83" w:author="Juanita Miller" w:date="2020-01-02T15:58:00Z"/>
          <w:i/>
          <w:highlight w:val="yellow"/>
          <w:rPrChange w:id="84" w:author="Sina pournaeim" w:date="2020-01-20T22:29:00Z">
            <w:rPr>
              <w:del w:id="85" w:author="Juanita Miller" w:date="2020-01-02T15:58:00Z"/>
              <w:i/>
            </w:rPr>
          </w:rPrChange>
        </w:rPr>
      </w:pPr>
      <w:r w:rsidRPr="00AC0DE1">
        <w:rPr>
          <w:i/>
          <w:highlight w:val="yellow"/>
          <w:rPrChange w:id="86" w:author="Sina pournaeim" w:date="2020-01-20T22:29:00Z">
            <w:rPr>
              <w:i/>
            </w:rPr>
          </w:rPrChange>
        </w:rPr>
        <w:t xml:space="preserve">Include a complete list of all chemicals </w:t>
      </w:r>
      <w:ins w:id="87" w:author="Juanita Miller" w:date="2020-01-02T15:56:00Z">
        <w:r w:rsidR="00C8530B" w:rsidRPr="00AC0DE1">
          <w:rPr>
            <w:i/>
            <w:highlight w:val="yellow"/>
            <w:rPrChange w:id="88" w:author="Sina pournaeim" w:date="2020-01-20T22:29:00Z">
              <w:rPr>
                <w:i/>
              </w:rPr>
            </w:rPrChange>
          </w:rPr>
          <w:t xml:space="preserve">and materials </w:t>
        </w:r>
      </w:ins>
      <w:del w:id="89" w:author="Juanita Miller" w:date="2020-01-02T15:56:00Z">
        <w:r w:rsidRPr="00AC0DE1" w:rsidDel="00C8530B">
          <w:rPr>
            <w:i/>
            <w:highlight w:val="yellow"/>
            <w:rPrChange w:id="90" w:author="Sina pournaeim" w:date="2020-01-20T22:29:00Z">
              <w:rPr>
                <w:i/>
              </w:rPr>
            </w:rPrChange>
          </w:rPr>
          <w:delText>(reactants and products)</w:delText>
        </w:r>
      </w:del>
      <w:r w:rsidRPr="00AC0DE1">
        <w:rPr>
          <w:i/>
          <w:highlight w:val="yellow"/>
          <w:rPrChange w:id="91" w:author="Sina pournaeim" w:date="2020-01-20T22:29:00Z">
            <w:rPr>
              <w:i/>
            </w:rPr>
          </w:rPrChange>
        </w:rPr>
        <w:t xml:space="preserve"> involved in </w:t>
      </w:r>
      <w:ins w:id="92" w:author="Juanita Miller" w:date="2020-01-02T15:56:00Z">
        <w:r w:rsidR="00C8530B" w:rsidRPr="00AC0DE1">
          <w:rPr>
            <w:i/>
            <w:highlight w:val="yellow"/>
            <w:rPrChange w:id="93" w:author="Sina pournaeim" w:date="2020-01-20T22:29:00Z">
              <w:rPr>
                <w:i/>
              </w:rPr>
            </w:rPrChange>
          </w:rPr>
          <w:t xml:space="preserve">this experiment. Also include household chemicals such as bleach, vinegar, ammonia, table salt, baking soda etc. </w:t>
        </w:r>
      </w:ins>
      <w:ins w:id="94" w:author="Juanita Miller" w:date="2020-01-02T15:57:00Z">
        <w:r w:rsidR="00C8530B" w:rsidRPr="00AC0DE1">
          <w:rPr>
            <w:i/>
            <w:highlight w:val="yellow"/>
            <w:rPrChange w:id="95" w:author="Sina pournaeim" w:date="2020-01-20T22:29:00Z">
              <w:rPr>
                <w:i/>
              </w:rPr>
            </w:rPrChange>
          </w:rPr>
          <w:t xml:space="preserve">If you are using glue, silicone, paint etc. be sure to include those. Materials used for construction of your experiment such as wood, </w:t>
        </w:r>
        <w:proofErr w:type="spellStart"/>
        <w:proofErr w:type="gramStart"/>
        <w:r w:rsidR="00C8530B" w:rsidRPr="00AC0DE1">
          <w:rPr>
            <w:i/>
            <w:highlight w:val="yellow"/>
            <w:rPrChange w:id="96" w:author="Sina pournaeim" w:date="2020-01-20T22:29:00Z">
              <w:rPr>
                <w:i/>
              </w:rPr>
            </w:rPrChange>
          </w:rPr>
          <w:t>pvc</w:t>
        </w:r>
        <w:proofErr w:type="spellEnd"/>
        <w:proofErr w:type="gramEnd"/>
        <w:r w:rsidR="00C8530B" w:rsidRPr="00AC0DE1">
          <w:rPr>
            <w:i/>
            <w:highlight w:val="yellow"/>
            <w:rPrChange w:id="97" w:author="Sina pournaeim" w:date="2020-01-20T22:29:00Z">
              <w:rPr>
                <w:i/>
              </w:rPr>
            </w:rPrChange>
          </w:rPr>
          <w:t xml:space="preserve"> pipe, tubing, insulation</w:t>
        </w:r>
      </w:ins>
      <w:ins w:id="98" w:author="Juanita Miller" w:date="2020-01-02T15:58:00Z">
        <w:r w:rsidR="00C8530B" w:rsidRPr="00AC0DE1">
          <w:rPr>
            <w:i/>
            <w:highlight w:val="yellow"/>
            <w:rPrChange w:id="99" w:author="Sina pournaeim" w:date="2020-01-20T22:29:00Z">
              <w:rPr>
                <w:i/>
              </w:rPr>
            </w:rPrChange>
          </w:rPr>
          <w:t xml:space="preserve"> etc. needs to be listed here. </w:t>
        </w:r>
      </w:ins>
      <w:del w:id="100" w:author="Juanita Miller" w:date="2020-01-02T15:58:00Z">
        <w:r w:rsidRPr="00AC0DE1" w:rsidDel="00C8530B">
          <w:rPr>
            <w:i/>
            <w:highlight w:val="yellow"/>
            <w:rPrChange w:id="101" w:author="Sina pournaeim" w:date="2020-01-20T22:29:00Z">
              <w:rPr>
                <w:i/>
              </w:rPr>
            </w:rPrChange>
          </w:rPr>
          <w:delText>the work.</w:delText>
        </w:r>
      </w:del>
    </w:p>
    <w:p w:rsidR="000223C6" w:rsidRPr="00AC0DE1" w:rsidRDefault="000223C6" w:rsidP="00C8530B">
      <w:pPr>
        <w:numPr>
          <w:ilvl w:val="0"/>
          <w:numId w:val="2"/>
        </w:numPr>
        <w:spacing w:after="120" w:line="240" w:lineRule="auto"/>
        <w:rPr>
          <w:i/>
          <w:highlight w:val="yellow"/>
          <w:rPrChange w:id="102" w:author="Sina pournaeim" w:date="2020-01-20T22:29:00Z">
            <w:rPr>
              <w:i/>
            </w:rPr>
          </w:rPrChange>
        </w:rPr>
      </w:pPr>
      <w:r w:rsidRPr="00AC0DE1">
        <w:rPr>
          <w:i/>
          <w:highlight w:val="yellow"/>
          <w:rPrChange w:id="103" w:author="Sina pournaeim" w:date="2020-01-20T22:29:00Z">
            <w:rPr>
              <w:i/>
            </w:rPr>
          </w:rPrChange>
        </w:rPr>
        <w:t>Include a complete list of all equipment</w:t>
      </w:r>
      <w:ins w:id="104" w:author="Juanita Miller" w:date="2020-01-02T15:58:00Z">
        <w:r w:rsidR="00C8530B" w:rsidRPr="00AC0DE1">
          <w:rPr>
            <w:i/>
            <w:highlight w:val="yellow"/>
            <w:rPrChange w:id="105" w:author="Sina pournaeim" w:date="2020-01-20T22:29:00Z">
              <w:rPr>
                <w:i/>
              </w:rPr>
            </w:rPrChange>
          </w:rPr>
          <w:t xml:space="preserve"> such as </w:t>
        </w:r>
      </w:ins>
      <w:del w:id="106" w:author="Juanita Miller" w:date="2020-01-02T15:58:00Z">
        <w:r w:rsidRPr="00AC0DE1" w:rsidDel="00C8530B">
          <w:rPr>
            <w:i/>
            <w:highlight w:val="yellow"/>
            <w:rPrChange w:id="107" w:author="Sina pournaeim" w:date="2020-01-20T22:29:00Z">
              <w:rPr>
                <w:i/>
              </w:rPr>
            </w:rPrChange>
          </w:rPr>
          <w:delText xml:space="preserve"> (e.g. autoclave,</w:delText>
        </w:r>
      </w:del>
      <w:r w:rsidRPr="00AC0DE1">
        <w:rPr>
          <w:i/>
          <w:highlight w:val="yellow"/>
          <w:rPrChange w:id="108" w:author="Sina pournaeim" w:date="2020-01-20T22:29:00Z">
            <w:rPr>
              <w:i/>
            </w:rPr>
          </w:rPrChange>
        </w:rPr>
        <w:t xml:space="preserve"> centrifuge, pump</w:t>
      </w:r>
      <w:ins w:id="109" w:author="Juanita Miller" w:date="2020-01-02T15:59:00Z">
        <w:r w:rsidR="00C8530B" w:rsidRPr="00AC0DE1">
          <w:rPr>
            <w:i/>
            <w:highlight w:val="yellow"/>
            <w:rPrChange w:id="110" w:author="Sina pournaeim" w:date="2020-01-20T22:29:00Z">
              <w:rPr>
                <w:i/>
              </w:rPr>
            </w:rPrChange>
          </w:rPr>
          <w:t>s</w:t>
        </w:r>
      </w:ins>
      <w:r w:rsidRPr="00AC0DE1">
        <w:rPr>
          <w:i/>
          <w:highlight w:val="yellow"/>
          <w:rPrChange w:id="111" w:author="Sina pournaeim" w:date="2020-01-20T22:29:00Z">
            <w:rPr>
              <w:i/>
            </w:rPr>
          </w:rPrChange>
        </w:rPr>
        <w:t>, heat bath</w:t>
      </w:r>
      <w:ins w:id="112" w:author="Juanita Miller" w:date="2020-01-02T15:59:00Z">
        <w:r w:rsidR="00C8530B" w:rsidRPr="00AC0DE1">
          <w:rPr>
            <w:i/>
            <w:highlight w:val="yellow"/>
            <w:rPrChange w:id="113" w:author="Sina pournaeim" w:date="2020-01-20T22:29:00Z">
              <w:rPr>
                <w:i/>
              </w:rPr>
            </w:rPrChange>
          </w:rPr>
          <w:t>s, stirring mechanisms, filters, reservoirs</w:t>
        </w:r>
      </w:ins>
      <w:r w:rsidRPr="00AC0DE1">
        <w:rPr>
          <w:i/>
          <w:highlight w:val="yellow"/>
          <w:rPrChange w:id="114" w:author="Sina pournaeim" w:date="2020-01-20T22:29:00Z">
            <w:rPr>
              <w:i/>
            </w:rPr>
          </w:rPrChange>
        </w:rPr>
        <w:t xml:space="preserve"> etc.</w:t>
      </w:r>
      <w:del w:id="115" w:author="Juanita Miller" w:date="2020-01-02T15:59:00Z">
        <w:r w:rsidRPr="00AC0DE1" w:rsidDel="00C8530B">
          <w:rPr>
            <w:i/>
            <w:highlight w:val="yellow"/>
            <w:rPrChange w:id="116" w:author="Sina pournaeim" w:date="2020-01-20T22:29:00Z">
              <w:rPr>
                <w:i/>
              </w:rPr>
            </w:rPrChange>
          </w:rPr>
          <w:delText>)</w:delText>
        </w:r>
      </w:del>
      <w:r w:rsidRPr="00AC0DE1">
        <w:rPr>
          <w:i/>
          <w:highlight w:val="yellow"/>
          <w:rPrChange w:id="117" w:author="Sina pournaeim" w:date="2020-01-20T22:29:00Z">
            <w:rPr>
              <w:i/>
            </w:rPr>
          </w:rPrChange>
        </w:rPr>
        <w:t xml:space="preserve"> involved in this </w:t>
      </w:r>
      <w:del w:id="118" w:author="Juanita Miller" w:date="2020-01-02T15:59:00Z">
        <w:r w:rsidRPr="00AC0DE1" w:rsidDel="00C8530B">
          <w:rPr>
            <w:i/>
            <w:highlight w:val="yellow"/>
            <w:rPrChange w:id="119" w:author="Sina pournaeim" w:date="2020-01-20T22:29:00Z">
              <w:rPr>
                <w:i/>
              </w:rPr>
            </w:rPrChange>
          </w:rPr>
          <w:delText>work</w:delText>
        </w:r>
      </w:del>
      <w:ins w:id="120" w:author="Juanita Miller" w:date="2020-01-02T15:59:00Z">
        <w:r w:rsidR="00C8530B" w:rsidRPr="00AC0DE1">
          <w:rPr>
            <w:i/>
            <w:highlight w:val="yellow"/>
            <w:rPrChange w:id="121" w:author="Sina pournaeim" w:date="2020-01-20T22:29:00Z">
              <w:rPr>
                <w:i/>
              </w:rPr>
            </w:rPrChange>
          </w:rPr>
          <w:t>experiment.</w:t>
        </w:r>
      </w:ins>
    </w:p>
    <w:p w:rsidR="000223C6" w:rsidRPr="00AC0DE1" w:rsidRDefault="000223C6" w:rsidP="000223C6">
      <w:pPr>
        <w:numPr>
          <w:ilvl w:val="0"/>
          <w:numId w:val="2"/>
        </w:numPr>
        <w:spacing w:after="120" w:line="240" w:lineRule="auto"/>
        <w:rPr>
          <w:i/>
          <w:highlight w:val="yellow"/>
          <w:rPrChange w:id="122" w:author="Sina pournaeim" w:date="2020-01-20T22:29:00Z">
            <w:rPr>
              <w:i/>
            </w:rPr>
          </w:rPrChange>
        </w:rPr>
      </w:pPr>
      <w:r w:rsidRPr="00AC0DE1">
        <w:rPr>
          <w:i/>
          <w:highlight w:val="yellow"/>
          <w:rPrChange w:id="123" w:author="Sina pournaeim" w:date="2020-01-20T22:29:00Z">
            <w:rPr>
              <w:i/>
            </w:rPr>
          </w:rPrChange>
        </w:rPr>
        <w:t>Include a timeline for this experiment including setup, sample runtime(s</w:t>
      </w:r>
      <w:proofErr w:type="gramStart"/>
      <w:r w:rsidRPr="00AC0DE1">
        <w:rPr>
          <w:i/>
          <w:highlight w:val="yellow"/>
          <w:rPrChange w:id="124" w:author="Sina pournaeim" w:date="2020-01-20T22:29:00Z">
            <w:rPr>
              <w:i/>
            </w:rPr>
          </w:rPrChange>
        </w:rPr>
        <w:t>)and</w:t>
      </w:r>
      <w:proofErr w:type="gramEnd"/>
      <w:r w:rsidRPr="00AC0DE1">
        <w:rPr>
          <w:i/>
          <w:highlight w:val="yellow"/>
          <w:rPrChange w:id="125" w:author="Sina pournaeim" w:date="2020-01-20T22:29:00Z">
            <w:rPr>
              <w:i/>
            </w:rPr>
          </w:rPrChange>
        </w:rPr>
        <w:t xml:space="preserve"> teardown</w:t>
      </w:r>
      <w:ins w:id="126" w:author="Juanita Miller" w:date="2020-01-02T16:10:00Z">
        <w:r w:rsidR="00EB31BC" w:rsidRPr="00AC0DE1">
          <w:rPr>
            <w:i/>
            <w:highlight w:val="yellow"/>
            <w:rPrChange w:id="127" w:author="Sina pournaeim" w:date="2020-01-20T22:29:00Z">
              <w:rPr>
                <w:i/>
              </w:rPr>
            </w:rPrChange>
          </w:rPr>
          <w:t>.</w:t>
        </w:r>
      </w:ins>
      <w:r w:rsidR="00135368" w:rsidRPr="00AC0DE1">
        <w:rPr>
          <w:i/>
          <w:highlight w:val="yellow"/>
          <w:rPrChange w:id="128" w:author="Sina pournaeim" w:date="2020-01-20T22:29:00Z">
            <w:rPr>
              <w:i/>
            </w:rPr>
          </w:rPrChange>
        </w:rPr>
        <w:t xml:space="preserve"> </w:t>
      </w:r>
      <w:del w:id="129" w:author="Juanita Miller" w:date="2020-01-02T16:10:00Z">
        <w:r w:rsidR="00135368" w:rsidRPr="00AC0DE1" w:rsidDel="00EB31BC">
          <w:rPr>
            <w:i/>
            <w:highlight w:val="yellow"/>
            <w:rPrChange w:id="130" w:author="Sina pournaeim" w:date="2020-01-20T22:29:00Z">
              <w:rPr>
                <w:i/>
              </w:rPr>
            </w:rPrChange>
          </w:rPr>
          <w:delText xml:space="preserve">and </w:delText>
        </w:r>
      </w:del>
      <w:ins w:id="131" w:author="Juanita Miller" w:date="2020-01-02T16:10:00Z">
        <w:r w:rsidR="00EB31BC" w:rsidRPr="00AC0DE1">
          <w:rPr>
            <w:i/>
            <w:highlight w:val="yellow"/>
            <w:rPrChange w:id="132" w:author="Sina pournaeim" w:date="2020-01-20T22:29:00Z">
              <w:rPr>
                <w:i/>
              </w:rPr>
            </w:rPrChange>
          </w:rPr>
          <w:t>E</w:t>
        </w:r>
      </w:ins>
      <w:del w:id="133" w:author="Juanita Miller" w:date="2020-01-02T16:10:00Z">
        <w:r w:rsidR="00135368" w:rsidRPr="00AC0DE1" w:rsidDel="00EB31BC">
          <w:rPr>
            <w:i/>
            <w:highlight w:val="yellow"/>
            <w:rPrChange w:id="134" w:author="Sina pournaeim" w:date="2020-01-20T22:29:00Z">
              <w:rPr>
                <w:i/>
              </w:rPr>
            </w:rPrChange>
          </w:rPr>
          <w:delText>e</w:delText>
        </w:r>
      </w:del>
      <w:r w:rsidR="00135368" w:rsidRPr="00AC0DE1">
        <w:rPr>
          <w:i/>
          <w:highlight w:val="yellow"/>
          <w:rPrChange w:id="135" w:author="Sina pournaeim" w:date="2020-01-20T22:29:00Z">
            <w:rPr>
              <w:i/>
            </w:rPr>
          </w:rPrChange>
        </w:rPr>
        <w:t xml:space="preserve">xplain </w:t>
      </w:r>
      <w:del w:id="136" w:author="Juanita Miller" w:date="2020-01-02T16:09:00Z">
        <w:r w:rsidR="00135368" w:rsidRPr="00AC0DE1" w:rsidDel="00EB31BC">
          <w:rPr>
            <w:i/>
            <w:highlight w:val="yellow"/>
            <w:rPrChange w:id="137" w:author="Sina pournaeim" w:date="2020-01-20T22:29:00Z">
              <w:rPr>
                <w:i/>
              </w:rPr>
            </w:rPrChange>
          </w:rPr>
          <w:delText xml:space="preserve">how </w:delText>
        </w:r>
      </w:del>
      <w:r w:rsidR="00135368" w:rsidRPr="00AC0DE1">
        <w:rPr>
          <w:i/>
          <w:highlight w:val="yellow"/>
          <w:rPrChange w:id="138" w:author="Sina pournaeim" w:date="2020-01-20T22:29:00Z">
            <w:rPr>
              <w:i/>
            </w:rPr>
          </w:rPrChange>
        </w:rPr>
        <w:t xml:space="preserve">any </w:t>
      </w:r>
      <w:ins w:id="139" w:author="Juanita Miller" w:date="2020-01-02T16:09:00Z">
        <w:r w:rsidR="00EB31BC" w:rsidRPr="00AC0DE1">
          <w:rPr>
            <w:i/>
            <w:highlight w:val="yellow"/>
            <w:rPrChange w:id="140" w:author="Sina pournaeim" w:date="2020-01-20T22:29:00Z">
              <w:rPr>
                <w:i/>
              </w:rPr>
            </w:rPrChange>
          </w:rPr>
          <w:t xml:space="preserve">requests for </w:t>
        </w:r>
      </w:ins>
      <w:r w:rsidR="00135368" w:rsidRPr="00AC0DE1">
        <w:rPr>
          <w:i/>
          <w:highlight w:val="yellow"/>
          <w:rPrChange w:id="141" w:author="Sina pournaeim" w:date="2020-01-20T22:29:00Z">
            <w:rPr>
              <w:i/>
            </w:rPr>
          </w:rPrChange>
        </w:rPr>
        <w:t>after-hours running</w:t>
      </w:r>
      <w:ins w:id="142" w:author="Juanita Miller" w:date="2020-01-02T16:10:00Z">
        <w:r w:rsidR="00EB31BC" w:rsidRPr="00AC0DE1">
          <w:rPr>
            <w:i/>
            <w:highlight w:val="yellow"/>
            <w:rPrChange w:id="143" w:author="Sina pournaeim" w:date="2020-01-20T22:29:00Z">
              <w:rPr>
                <w:i/>
              </w:rPr>
            </w:rPrChange>
          </w:rPr>
          <w:t xml:space="preserve"> of</w:t>
        </w:r>
      </w:ins>
      <w:r w:rsidR="00135368" w:rsidRPr="00AC0DE1">
        <w:rPr>
          <w:i/>
          <w:highlight w:val="yellow"/>
          <w:rPrChange w:id="144" w:author="Sina pournaeim" w:date="2020-01-20T22:29:00Z">
            <w:rPr>
              <w:i/>
            </w:rPr>
          </w:rPrChange>
        </w:rPr>
        <w:t xml:space="preserve"> experiments</w:t>
      </w:r>
      <w:ins w:id="145" w:author="Juanita Miller" w:date="2020-01-02T16:09:00Z">
        <w:r w:rsidR="00EB31BC" w:rsidRPr="00AC0DE1">
          <w:rPr>
            <w:i/>
            <w:highlight w:val="yellow"/>
            <w:rPrChange w:id="146" w:author="Sina pournaeim" w:date="2020-01-20T22:29:00Z">
              <w:rPr>
                <w:i/>
              </w:rPr>
            </w:rPrChange>
          </w:rPr>
          <w:t xml:space="preserve">. </w:t>
        </w:r>
      </w:ins>
      <w:del w:id="147" w:author="Juanita Miller" w:date="2020-01-02T16:09:00Z">
        <w:r w:rsidR="00135368" w:rsidRPr="00AC0DE1" w:rsidDel="00EB31BC">
          <w:rPr>
            <w:i/>
            <w:highlight w:val="yellow"/>
            <w:rPrChange w:id="148" w:author="Sina pournaeim" w:date="2020-01-20T22:29:00Z">
              <w:rPr>
                <w:i/>
              </w:rPr>
            </w:rPrChange>
          </w:rPr>
          <w:delText xml:space="preserve"> will be addressed (i.e.</w:delText>
        </w:r>
      </w:del>
      <w:r w:rsidR="00135368" w:rsidRPr="00AC0DE1">
        <w:rPr>
          <w:i/>
          <w:highlight w:val="yellow"/>
          <w:rPrChange w:id="149" w:author="Sina pournaeim" w:date="2020-01-20T22:29:00Z">
            <w:rPr>
              <w:i/>
            </w:rPr>
          </w:rPrChange>
        </w:rPr>
        <w:t xml:space="preserve"> </w:t>
      </w:r>
      <w:del w:id="150" w:author="Juanita Miller" w:date="2020-01-02T16:10:00Z">
        <w:r w:rsidR="00135368" w:rsidRPr="00AC0DE1" w:rsidDel="00EB31BC">
          <w:rPr>
            <w:i/>
            <w:highlight w:val="yellow"/>
            <w:rPrChange w:id="151" w:author="Sina pournaeim" w:date="2020-01-20T22:29:00Z">
              <w:rPr>
                <w:i/>
              </w:rPr>
            </w:rPrChange>
          </w:rPr>
          <w:delText>w</w:delText>
        </w:r>
      </w:del>
      <w:ins w:id="152" w:author="Juanita Miller" w:date="2020-01-02T16:10:00Z">
        <w:r w:rsidR="00EB31BC" w:rsidRPr="00AC0DE1">
          <w:rPr>
            <w:i/>
            <w:highlight w:val="yellow"/>
            <w:rPrChange w:id="153" w:author="Sina pournaeim" w:date="2020-01-20T22:29:00Z">
              <w:rPr>
                <w:i/>
              </w:rPr>
            </w:rPrChange>
          </w:rPr>
          <w:t>W</w:t>
        </w:r>
      </w:ins>
      <w:r w:rsidR="00135368" w:rsidRPr="00AC0DE1">
        <w:rPr>
          <w:i/>
          <w:highlight w:val="yellow"/>
          <w:rPrChange w:id="154" w:author="Sina pournaeim" w:date="2020-01-20T22:29:00Z">
            <w:rPr>
              <w:i/>
            </w:rPr>
          </w:rPrChange>
        </w:rPr>
        <w:t xml:space="preserve">ill the equipment operate autonomously or monitored remotely or </w:t>
      </w:r>
      <w:ins w:id="155" w:author="Juanita Miller" w:date="2020-01-02T16:11:00Z">
        <w:r w:rsidR="00EB31BC" w:rsidRPr="00AC0DE1">
          <w:rPr>
            <w:i/>
            <w:highlight w:val="yellow"/>
            <w:rPrChange w:id="156" w:author="Sina pournaeim" w:date="2020-01-20T22:29:00Z">
              <w:rPr>
                <w:i/>
              </w:rPr>
            </w:rPrChange>
          </w:rPr>
          <w:t xml:space="preserve">will it </w:t>
        </w:r>
      </w:ins>
      <w:ins w:id="157" w:author="Juanita Miller" w:date="2020-01-02T16:10:00Z">
        <w:r w:rsidR="00EB31BC" w:rsidRPr="00AC0DE1">
          <w:rPr>
            <w:i/>
            <w:highlight w:val="yellow"/>
            <w:rPrChange w:id="158" w:author="Sina pournaeim" w:date="2020-01-20T22:29:00Z">
              <w:rPr>
                <w:i/>
              </w:rPr>
            </w:rPrChange>
          </w:rPr>
          <w:t xml:space="preserve">need to be </w:t>
        </w:r>
      </w:ins>
      <w:r w:rsidR="00135368" w:rsidRPr="00AC0DE1">
        <w:rPr>
          <w:i/>
          <w:highlight w:val="yellow"/>
          <w:rPrChange w:id="159" w:author="Sina pournaeim" w:date="2020-01-20T22:29:00Z">
            <w:rPr>
              <w:i/>
            </w:rPr>
          </w:rPrChange>
        </w:rPr>
        <w:t>monitored by someone onsite</w:t>
      </w:r>
      <w:ins w:id="160" w:author="Juanita Miller" w:date="2020-01-02T16:11:00Z">
        <w:r w:rsidR="00EB31BC" w:rsidRPr="00AC0DE1">
          <w:rPr>
            <w:i/>
            <w:highlight w:val="yellow"/>
            <w:rPrChange w:id="161" w:author="Sina pournaeim" w:date="2020-01-20T22:29:00Z">
              <w:rPr>
                <w:i/>
              </w:rPr>
            </w:rPrChange>
          </w:rPr>
          <w:t>?</w:t>
        </w:r>
      </w:ins>
      <w:r w:rsidR="00135368" w:rsidRPr="00AC0DE1">
        <w:rPr>
          <w:i/>
          <w:highlight w:val="yellow"/>
          <w:rPrChange w:id="162" w:author="Sina pournaeim" w:date="2020-01-20T22:29:00Z">
            <w:rPr>
              <w:i/>
            </w:rPr>
          </w:rPrChange>
        </w:rPr>
        <w:t xml:space="preserve"> </w:t>
      </w:r>
      <w:del w:id="163" w:author="Juanita Miller" w:date="2020-01-02T16:10:00Z">
        <w:r w:rsidR="00135368" w:rsidRPr="00AC0DE1" w:rsidDel="00EB31BC">
          <w:rPr>
            <w:i/>
            <w:highlight w:val="yellow"/>
            <w:rPrChange w:id="164" w:author="Sina pournaeim" w:date="2020-01-20T22:29:00Z">
              <w:rPr>
                <w:i/>
              </w:rPr>
            </w:rPrChange>
          </w:rPr>
          <w:delText>and if so for how long or other scenarios)</w:delText>
        </w:r>
      </w:del>
      <w:ins w:id="165" w:author="Juanita Miller" w:date="2020-01-02T15:46:00Z">
        <w:r w:rsidR="002522F9" w:rsidRPr="00AC0DE1">
          <w:rPr>
            <w:i/>
            <w:highlight w:val="yellow"/>
            <w:rPrChange w:id="166" w:author="Sina pournaeim" w:date="2020-01-20T22:29:00Z">
              <w:rPr>
                <w:i/>
              </w:rPr>
            </w:rPrChange>
          </w:rPr>
          <w:br/>
        </w:r>
        <w:r w:rsidR="002522F9" w:rsidRPr="00AC0DE1">
          <w:rPr>
            <w:i/>
            <w:highlight w:val="yellow"/>
            <w:rPrChange w:id="167" w:author="Sina pournaeim" w:date="2020-01-20T22:29:00Z">
              <w:rPr>
                <w:i/>
              </w:rPr>
            </w:rPrChange>
          </w:rPr>
          <w:br/>
        </w:r>
      </w:ins>
    </w:p>
    <w:p w:rsidR="002522F9" w:rsidRPr="00AC0DE1" w:rsidRDefault="002522F9">
      <w:pPr>
        <w:rPr>
          <w:ins w:id="168" w:author="Juanita Miller" w:date="2020-01-02T15:49:00Z"/>
          <w:b/>
          <w:bCs/>
          <w:highlight w:val="yellow"/>
          <w:rPrChange w:id="169" w:author="Sina pournaeim" w:date="2020-01-20T22:29:00Z">
            <w:rPr>
              <w:ins w:id="170" w:author="Juanita Miller" w:date="2020-01-02T15:49:00Z"/>
            </w:rPr>
          </w:rPrChange>
        </w:rPr>
      </w:pPr>
      <w:ins w:id="171" w:author="Juanita Miller" w:date="2020-01-02T15:47:00Z">
        <w:r w:rsidRPr="00AC0DE1">
          <w:rPr>
            <w:highlight w:val="yellow"/>
            <w:rPrChange w:id="172" w:author="Sina pournaeim" w:date="2020-01-20T22:29:00Z">
              <w:rPr/>
            </w:rPrChange>
          </w:rPr>
          <w:t>SUB-DROP DOWNS TO ADD AFTER THE MAIN TAB</w:t>
        </w:r>
        <w:r w:rsidRPr="00AC0DE1">
          <w:rPr>
            <w:highlight w:val="yellow"/>
            <w:rPrChange w:id="173" w:author="Sina pournaeim" w:date="2020-01-20T22:29:00Z">
              <w:rPr/>
            </w:rPrChange>
          </w:rPr>
          <w:br/>
        </w:r>
        <w:r w:rsidRPr="00AC0DE1">
          <w:rPr>
            <w:highlight w:val="yellow"/>
            <w:rPrChange w:id="174" w:author="Sina pournaeim" w:date="2020-01-20T22:29:00Z">
              <w:rPr/>
            </w:rPrChange>
          </w:rPr>
          <w:br/>
        </w:r>
        <w:r w:rsidRPr="00AC0DE1">
          <w:rPr>
            <w:b/>
            <w:bCs/>
            <w:highlight w:val="yellow"/>
            <w:rPrChange w:id="175" w:author="Sina pournaeim" w:date="2020-01-20T22:29:00Z">
              <w:rPr/>
            </w:rPrChange>
          </w:rPr>
          <w:t>1.</w:t>
        </w:r>
        <w:r w:rsidRPr="00AC0DE1">
          <w:rPr>
            <w:b/>
            <w:bCs/>
            <w:highlight w:val="yellow"/>
            <w:rPrChange w:id="176" w:author="Sina pournaeim" w:date="2020-01-20T22:29:00Z">
              <w:rPr/>
            </w:rPrChange>
          </w:rPr>
          <w:tab/>
        </w:r>
      </w:ins>
      <w:ins w:id="177" w:author="Juanita Miller" w:date="2020-01-02T16:00:00Z">
        <w:r w:rsidR="00C8530B" w:rsidRPr="00AC0DE1">
          <w:rPr>
            <w:b/>
            <w:bCs/>
            <w:highlight w:val="yellow"/>
            <w:rPrChange w:id="178" w:author="Sina pournaeim" w:date="2020-01-20T22:29:00Z">
              <w:rPr/>
            </w:rPrChange>
          </w:rPr>
          <w:t>E</w:t>
        </w:r>
      </w:ins>
      <w:ins w:id="179" w:author="Juanita Miller" w:date="2020-01-02T15:49:00Z">
        <w:r w:rsidRPr="00AC0DE1">
          <w:rPr>
            <w:b/>
            <w:bCs/>
            <w:highlight w:val="yellow"/>
            <w:rPrChange w:id="180" w:author="Sina pournaeim" w:date="2020-01-20T22:29:00Z">
              <w:rPr/>
            </w:rPrChange>
          </w:rPr>
          <w:t>xperiment</w:t>
        </w:r>
      </w:ins>
      <w:ins w:id="181" w:author="Juanita Miller" w:date="2020-01-02T16:00:00Z">
        <w:r w:rsidR="00C8530B" w:rsidRPr="00AC0DE1">
          <w:rPr>
            <w:b/>
            <w:bCs/>
            <w:highlight w:val="yellow"/>
            <w:rPrChange w:id="182" w:author="Sina pournaeim" w:date="2020-01-20T22:29:00Z">
              <w:rPr/>
            </w:rPrChange>
          </w:rPr>
          <w:t xml:space="preserve"> Summary</w:t>
        </w:r>
      </w:ins>
      <w:bookmarkStart w:id="183" w:name="_GoBack"/>
      <w:bookmarkEnd w:id="183"/>
    </w:p>
    <w:p w:rsidR="002522F9" w:rsidRPr="00AC0DE1" w:rsidRDefault="002522F9">
      <w:pPr>
        <w:rPr>
          <w:ins w:id="184" w:author="Juanita Miller" w:date="2020-01-02T15:50:00Z"/>
          <w:b/>
          <w:bCs/>
          <w:highlight w:val="yellow"/>
          <w:rPrChange w:id="185" w:author="Sina pournaeim" w:date="2020-01-20T22:29:00Z">
            <w:rPr>
              <w:ins w:id="186" w:author="Juanita Miller" w:date="2020-01-02T15:50:00Z"/>
            </w:rPr>
          </w:rPrChange>
        </w:rPr>
      </w:pPr>
      <w:ins w:id="187" w:author="Juanita Miller" w:date="2020-01-02T15:50:00Z">
        <w:r w:rsidRPr="00AC0DE1">
          <w:rPr>
            <w:b/>
            <w:bCs/>
            <w:highlight w:val="yellow"/>
            <w:rPrChange w:id="188" w:author="Sina pournaeim" w:date="2020-01-20T22:29:00Z">
              <w:rPr/>
            </w:rPrChange>
          </w:rPr>
          <w:t>2.</w:t>
        </w:r>
        <w:r w:rsidRPr="00AC0DE1">
          <w:rPr>
            <w:b/>
            <w:bCs/>
            <w:highlight w:val="yellow"/>
            <w:rPrChange w:id="189" w:author="Sina pournaeim" w:date="2020-01-20T22:29:00Z">
              <w:rPr/>
            </w:rPrChange>
          </w:rPr>
          <w:tab/>
        </w:r>
      </w:ins>
      <w:ins w:id="190" w:author="Juanita Miller" w:date="2020-01-02T16:01:00Z">
        <w:r w:rsidR="00C8530B" w:rsidRPr="00AC0DE1">
          <w:rPr>
            <w:b/>
            <w:bCs/>
            <w:highlight w:val="yellow"/>
            <w:rPrChange w:id="191" w:author="Sina pournaeim" w:date="2020-01-20T22:29:00Z">
              <w:rPr/>
            </w:rPrChange>
          </w:rPr>
          <w:t xml:space="preserve">Balanced </w:t>
        </w:r>
      </w:ins>
      <w:ins w:id="192" w:author="Juanita Miller" w:date="2020-01-02T16:03:00Z">
        <w:r w:rsidR="00C8530B" w:rsidRPr="00AC0DE1">
          <w:rPr>
            <w:b/>
            <w:bCs/>
            <w:highlight w:val="yellow"/>
            <w:rPrChange w:id="193" w:author="Sina pournaeim" w:date="2020-01-20T22:29:00Z">
              <w:rPr/>
            </w:rPrChange>
          </w:rPr>
          <w:t>C</w:t>
        </w:r>
      </w:ins>
      <w:ins w:id="194" w:author="Juanita Miller" w:date="2020-01-02T15:50:00Z">
        <w:r w:rsidRPr="00AC0DE1">
          <w:rPr>
            <w:b/>
            <w:bCs/>
            <w:highlight w:val="yellow"/>
            <w:rPrChange w:id="195" w:author="Sina pournaeim" w:date="2020-01-20T22:29:00Z">
              <w:rPr/>
            </w:rPrChange>
          </w:rPr>
          <w:t xml:space="preserve">hemical </w:t>
        </w:r>
      </w:ins>
      <w:ins w:id="196" w:author="Juanita Miller" w:date="2020-01-02T16:03:00Z">
        <w:r w:rsidR="00C8530B" w:rsidRPr="00AC0DE1">
          <w:rPr>
            <w:b/>
            <w:bCs/>
            <w:highlight w:val="yellow"/>
            <w:rPrChange w:id="197" w:author="Sina pournaeim" w:date="2020-01-20T22:29:00Z">
              <w:rPr/>
            </w:rPrChange>
          </w:rPr>
          <w:t>R</w:t>
        </w:r>
      </w:ins>
      <w:ins w:id="198" w:author="Juanita Miller" w:date="2020-01-02T15:50:00Z">
        <w:r w:rsidRPr="00AC0DE1">
          <w:rPr>
            <w:b/>
            <w:bCs/>
            <w:highlight w:val="yellow"/>
            <w:rPrChange w:id="199" w:author="Sina pournaeim" w:date="2020-01-20T22:29:00Z">
              <w:rPr/>
            </w:rPrChange>
          </w:rPr>
          <w:t>eaction</w:t>
        </w:r>
      </w:ins>
      <w:ins w:id="200" w:author="Juanita Miller" w:date="2020-01-02T16:03:00Z">
        <w:r w:rsidR="00C8530B" w:rsidRPr="00AC0DE1">
          <w:rPr>
            <w:b/>
            <w:bCs/>
            <w:highlight w:val="yellow"/>
            <w:rPrChange w:id="201" w:author="Sina pournaeim" w:date="2020-01-20T22:29:00Z">
              <w:rPr/>
            </w:rPrChange>
          </w:rPr>
          <w:t>(</w:t>
        </w:r>
      </w:ins>
      <w:ins w:id="202" w:author="Juanita Miller" w:date="2020-01-02T15:50:00Z">
        <w:r w:rsidRPr="00AC0DE1">
          <w:rPr>
            <w:b/>
            <w:bCs/>
            <w:highlight w:val="yellow"/>
            <w:rPrChange w:id="203" w:author="Sina pournaeim" w:date="2020-01-20T22:29:00Z">
              <w:rPr/>
            </w:rPrChange>
          </w:rPr>
          <w:t>s</w:t>
        </w:r>
      </w:ins>
      <w:ins w:id="204" w:author="Juanita Miller" w:date="2020-01-02T16:03:00Z">
        <w:r w:rsidR="00C8530B" w:rsidRPr="00AC0DE1">
          <w:rPr>
            <w:b/>
            <w:bCs/>
            <w:highlight w:val="yellow"/>
            <w:rPrChange w:id="205" w:author="Sina pournaeim" w:date="2020-01-20T22:29:00Z">
              <w:rPr/>
            </w:rPrChange>
          </w:rPr>
          <w:t>)</w:t>
        </w:r>
      </w:ins>
      <w:ins w:id="206" w:author="Juanita Miller" w:date="2020-01-02T16:01:00Z">
        <w:r w:rsidR="00C8530B" w:rsidRPr="00AC0DE1">
          <w:rPr>
            <w:b/>
            <w:bCs/>
            <w:highlight w:val="yellow"/>
            <w:rPrChange w:id="207" w:author="Sina pournaeim" w:date="2020-01-20T22:29:00Z">
              <w:rPr/>
            </w:rPrChange>
          </w:rPr>
          <w:t xml:space="preserve"> or</w:t>
        </w:r>
      </w:ins>
      <w:ins w:id="208" w:author="Juanita Miller" w:date="2020-01-15T15:32:00Z">
        <w:r w:rsidR="00C92C75" w:rsidRPr="00AC0DE1">
          <w:rPr>
            <w:b/>
            <w:bCs/>
            <w:highlight w:val="yellow"/>
            <w:rPrChange w:id="209" w:author="Sina pournaeim" w:date="2020-01-20T22:29:00Z">
              <w:rPr/>
            </w:rPrChange>
          </w:rPr>
          <w:t xml:space="preserve"> </w:t>
        </w:r>
      </w:ins>
      <w:ins w:id="210" w:author="Juanita Miller" w:date="2020-01-15T15:33:00Z">
        <w:r w:rsidR="00C92C75" w:rsidRPr="00AC0DE1">
          <w:rPr>
            <w:b/>
            <w:bCs/>
            <w:highlight w:val="yellow"/>
            <w:rPrChange w:id="211" w:author="Sina pournaeim" w:date="2020-01-20T22:29:00Z">
              <w:rPr/>
            </w:rPrChange>
          </w:rPr>
          <w:t>state that this is no</w:t>
        </w:r>
      </w:ins>
      <w:ins w:id="212" w:author="Juanita Miller" w:date="2020-01-02T16:01:00Z">
        <w:r w:rsidR="00C8530B" w:rsidRPr="00AC0DE1">
          <w:rPr>
            <w:b/>
            <w:bCs/>
            <w:highlight w:val="yellow"/>
            <w:rPrChange w:id="213" w:author="Sina pournaeim" w:date="2020-01-20T22:29:00Z">
              <w:rPr/>
            </w:rPrChange>
          </w:rPr>
          <w:t xml:space="preserve">t </w:t>
        </w:r>
      </w:ins>
      <w:ins w:id="214" w:author="Juanita Miller" w:date="2020-01-15T15:33:00Z">
        <w:r w:rsidR="00C92C75" w:rsidRPr="00AC0DE1">
          <w:rPr>
            <w:b/>
            <w:bCs/>
            <w:highlight w:val="yellow"/>
            <w:rPrChange w:id="215" w:author="Sina pournaeim" w:date="2020-01-20T22:29:00Z">
              <w:rPr/>
            </w:rPrChange>
          </w:rPr>
          <w:t>a</w:t>
        </w:r>
      </w:ins>
      <w:ins w:id="216" w:author="Juanita Miller" w:date="2020-01-02T16:01:00Z">
        <w:r w:rsidR="00C8530B" w:rsidRPr="00AC0DE1">
          <w:rPr>
            <w:b/>
            <w:bCs/>
            <w:highlight w:val="yellow"/>
            <w:rPrChange w:id="217" w:author="Sina pournaeim" w:date="2020-01-20T22:29:00Z">
              <w:rPr/>
            </w:rPrChange>
          </w:rPr>
          <w:t>pplicable</w:t>
        </w:r>
      </w:ins>
      <w:ins w:id="218" w:author="Juanita Miller" w:date="2020-01-15T15:33:00Z">
        <w:r w:rsidR="00C92C75" w:rsidRPr="00AC0DE1">
          <w:rPr>
            <w:b/>
            <w:bCs/>
            <w:highlight w:val="yellow"/>
            <w:rPrChange w:id="219" w:author="Sina pournaeim" w:date="2020-01-20T22:29:00Z">
              <w:rPr/>
            </w:rPrChange>
          </w:rPr>
          <w:t xml:space="preserve"> and why.</w:t>
        </w:r>
      </w:ins>
    </w:p>
    <w:p w:rsidR="000223C6" w:rsidRPr="00AC0DE1" w:rsidRDefault="002522F9">
      <w:pPr>
        <w:rPr>
          <w:ins w:id="220" w:author="Juanita Miller" w:date="2020-01-02T15:48:00Z"/>
          <w:b/>
          <w:bCs/>
          <w:rPrChange w:id="221" w:author="Sina pournaeim" w:date="2020-01-20T22:29:00Z">
            <w:rPr>
              <w:ins w:id="222" w:author="Juanita Miller" w:date="2020-01-02T15:48:00Z"/>
            </w:rPr>
          </w:rPrChange>
        </w:rPr>
      </w:pPr>
      <w:ins w:id="223" w:author="Juanita Miller" w:date="2020-01-02T15:50:00Z">
        <w:r w:rsidRPr="00AC0DE1">
          <w:rPr>
            <w:b/>
            <w:bCs/>
            <w:highlight w:val="yellow"/>
            <w:rPrChange w:id="224" w:author="Sina pournaeim" w:date="2020-01-20T22:29:00Z">
              <w:rPr/>
            </w:rPrChange>
          </w:rPr>
          <w:t>3.</w:t>
        </w:r>
        <w:r w:rsidRPr="00AC0DE1">
          <w:rPr>
            <w:b/>
            <w:bCs/>
            <w:highlight w:val="yellow"/>
            <w:rPrChange w:id="225" w:author="Sina pournaeim" w:date="2020-01-20T22:29:00Z">
              <w:rPr/>
            </w:rPrChange>
          </w:rPr>
          <w:tab/>
        </w:r>
      </w:ins>
      <w:ins w:id="226" w:author="Juanita Miller" w:date="2020-01-02T16:01:00Z">
        <w:r w:rsidR="00C8530B" w:rsidRPr="00AC0DE1">
          <w:rPr>
            <w:b/>
            <w:bCs/>
            <w:highlight w:val="yellow"/>
            <w:rPrChange w:id="227" w:author="Sina pournaeim" w:date="2020-01-20T22:29:00Z">
              <w:rPr/>
            </w:rPrChange>
          </w:rPr>
          <w:t>Thermal Safety of C</w:t>
        </w:r>
      </w:ins>
      <w:ins w:id="228" w:author="Juanita Miller" w:date="2020-01-02T15:51:00Z">
        <w:r w:rsidRPr="00AC0DE1">
          <w:rPr>
            <w:b/>
            <w:bCs/>
            <w:highlight w:val="yellow"/>
            <w:rPrChange w:id="229" w:author="Sina pournaeim" w:date="2020-01-20T22:29:00Z">
              <w:rPr/>
            </w:rPrChange>
          </w:rPr>
          <w:t xml:space="preserve">hemical </w:t>
        </w:r>
      </w:ins>
      <w:ins w:id="230" w:author="Juanita Miller" w:date="2020-01-02T16:01:00Z">
        <w:r w:rsidR="00C8530B" w:rsidRPr="00AC0DE1">
          <w:rPr>
            <w:b/>
            <w:bCs/>
            <w:highlight w:val="yellow"/>
            <w:rPrChange w:id="231" w:author="Sina pournaeim" w:date="2020-01-20T22:29:00Z">
              <w:rPr/>
            </w:rPrChange>
          </w:rPr>
          <w:t>R</w:t>
        </w:r>
      </w:ins>
      <w:ins w:id="232" w:author="Juanita Miller" w:date="2020-01-02T15:51:00Z">
        <w:r w:rsidRPr="00AC0DE1">
          <w:rPr>
            <w:b/>
            <w:bCs/>
            <w:highlight w:val="yellow"/>
            <w:rPrChange w:id="233" w:author="Sina pournaeim" w:date="2020-01-20T22:29:00Z">
              <w:rPr/>
            </w:rPrChange>
          </w:rPr>
          <w:t>eaction</w:t>
        </w:r>
      </w:ins>
      <w:ins w:id="234" w:author="Juanita Miller" w:date="2020-01-02T16:03:00Z">
        <w:r w:rsidR="00C8530B" w:rsidRPr="00AC0DE1">
          <w:rPr>
            <w:b/>
            <w:bCs/>
            <w:highlight w:val="yellow"/>
            <w:rPrChange w:id="235" w:author="Sina pournaeim" w:date="2020-01-20T22:29:00Z">
              <w:rPr/>
            </w:rPrChange>
          </w:rPr>
          <w:t>(</w:t>
        </w:r>
      </w:ins>
      <w:ins w:id="236" w:author="Juanita Miller" w:date="2020-01-02T15:51:00Z">
        <w:r w:rsidRPr="00AC0DE1">
          <w:rPr>
            <w:b/>
            <w:bCs/>
            <w:highlight w:val="yellow"/>
            <w:rPrChange w:id="237" w:author="Sina pournaeim" w:date="2020-01-20T22:29:00Z">
              <w:rPr/>
            </w:rPrChange>
          </w:rPr>
          <w:t>s</w:t>
        </w:r>
      </w:ins>
      <w:ins w:id="238" w:author="Juanita Miller" w:date="2020-01-02T16:03:00Z">
        <w:r w:rsidR="00C8530B" w:rsidRPr="00AC0DE1">
          <w:rPr>
            <w:b/>
            <w:bCs/>
            <w:highlight w:val="yellow"/>
            <w:rPrChange w:id="239" w:author="Sina pournaeim" w:date="2020-01-20T22:29:00Z">
              <w:rPr/>
            </w:rPrChange>
          </w:rPr>
          <w:t>)</w:t>
        </w:r>
      </w:ins>
      <w:ins w:id="240" w:author="Juanita Miller" w:date="2020-01-02T15:51:00Z">
        <w:r w:rsidRPr="00AC0DE1">
          <w:rPr>
            <w:b/>
            <w:bCs/>
            <w:highlight w:val="yellow"/>
            <w:rPrChange w:id="241" w:author="Sina pournaeim" w:date="2020-01-20T22:29:00Z">
              <w:rPr/>
            </w:rPrChange>
          </w:rPr>
          <w:t xml:space="preserve"> </w:t>
        </w:r>
      </w:ins>
      <w:ins w:id="242" w:author="Juanita Miller" w:date="2020-01-02T16:01:00Z">
        <w:r w:rsidR="00C8530B" w:rsidRPr="00AC0DE1">
          <w:rPr>
            <w:b/>
            <w:bCs/>
            <w:highlight w:val="yellow"/>
            <w:rPrChange w:id="243" w:author="Sina pournaeim" w:date="2020-01-20T22:29:00Z">
              <w:rPr/>
            </w:rPrChange>
          </w:rPr>
          <w:t xml:space="preserve">or </w:t>
        </w:r>
      </w:ins>
      <w:ins w:id="244" w:author="Juanita Miller" w:date="2020-01-15T15:33:00Z">
        <w:r w:rsidR="00C92C75" w:rsidRPr="00AC0DE1">
          <w:rPr>
            <w:b/>
            <w:bCs/>
            <w:highlight w:val="yellow"/>
            <w:rPrChange w:id="245" w:author="Sina pournaeim" w:date="2020-01-20T22:29:00Z">
              <w:rPr/>
            </w:rPrChange>
          </w:rPr>
          <w:t>state that this is not applicable and why.</w:t>
        </w:r>
      </w:ins>
      <w:ins w:id="246" w:author="Juanita Miller" w:date="2020-01-02T15:51:00Z">
        <w:r w:rsidRPr="00AC0DE1">
          <w:rPr>
            <w:b/>
            <w:bCs/>
            <w:highlight w:val="yellow"/>
            <w:rPrChange w:id="247" w:author="Sina pournaeim" w:date="2020-01-20T22:29:00Z">
              <w:rPr/>
            </w:rPrChange>
          </w:rPr>
          <w:br/>
        </w:r>
      </w:ins>
      <w:ins w:id="248" w:author="Juanita Miller" w:date="2020-01-02T15:52:00Z">
        <w:r w:rsidRPr="00AC0DE1">
          <w:rPr>
            <w:b/>
            <w:bCs/>
            <w:highlight w:val="yellow"/>
            <w:rPrChange w:id="249" w:author="Sina pournaeim" w:date="2020-01-20T22:29:00Z">
              <w:rPr/>
            </w:rPrChange>
          </w:rPr>
          <w:t>4.</w:t>
        </w:r>
        <w:r w:rsidRPr="00AC0DE1">
          <w:rPr>
            <w:b/>
            <w:bCs/>
            <w:highlight w:val="yellow"/>
            <w:rPrChange w:id="250" w:author="Sina pournaeim" w:date="2020-01-20T22:29:00Z">
              <w:rPr/>
            </w:rPrChange>
          </w:rPr>
          <w:tab/>
        </w:r>
      </w:ins>
      <w:ins w:id="251" w:author="Juanita Miller" w:date="2020-01-02T16:04:00Z">
        <w:r w:rsidR="00C8530B" w:rsidRPr="00AC0DE1">
          <w:rPr>
            <w:b/>
            <w:bCs/>
            <w:highlight w:val="yellow"/>
            <w:rPrChange w:id="252" w:author="Sina pournaeim" w:date="2020-01-20T22:29:00Z">
              <w:rPr/>
            </w:rPrChange>
          </w:rPr>
          <w:t>List of A</w:t>
        </w:r>
      </w:ins>
      <w:ins w:id="253" w:author="Juanita Miller" w:date="2020-01-02T15:52:00Z">
        <w:r w:rsidRPr="00AC0DE1">
          <w:rPr>
            <w:b/>
            <w:bCs/>
            <w:highlight w:val="yellow"/>
            <w:rPrChange w:id="254" w:author="Sina pournaeim" w:date="2020-01-20T22:29:00Z">
              <w:rPr/>
            </w:rPrChange>
          </w:rPr>
          <w:t xml:space="preserve">ll </w:t>
        </w:r>
      </w:ins>
      <w:ins w:id="255" w:author="Juanita Miller" w:date="2020-01-02T16:04:00Z">
        <w:r w:rsidR="00C8530B" w:rsidRPr="00AC0DE1">
          <w:rPr>
            <w:b/>
            <w:bCs/>
            <w:highlight w:val="yellow"/>
            <w:rPrChange w:id="256" w:author="Sina pournaeim" w:date="2020-01-20T22:29:00Z">
              <w:rPr/>
            </w:rPrChange>
          </w:rPr>
          <w:t>C</w:t>
        </w:r>
      </w:ins>
      <w:ins w:id="257" w:author="Juanita Miller" w:date="2020-01-02T15:52:00Z">
        <w:r w:rsidRPr="00AC0DE1">
          <w:rPr>
            <w:b/>
            <w:bCs/>
            <w:highlight w:val="yellow"/>
            <w:rPrChange w:id="258" w:author="Sina pournaeim" w:date="2020-01-20T22:29:00Z">
              <w:rPr/>
            </w:rPrChange>
          </w:rPr>
          <w:t xml:space="preserve">hemicals and </w:t>
        </w:r>
      </w:ins>
      <w:ins w:id="259" w:author="Juanita Miller" w:date="2020-01-02T16:04:00Z">
        <w:r w:rsidR="00C8530B" w:rsidRPr="00AC0DE1">
          <w:rPr>
            <w:b/>
            <w:bCs/>
            <w:highlight w:val="yellow"/>
            <w:rPrChange w:id="260" w:author="Sina pournaeim" w:date="2020-01-20T22:29:00Z">
              <w:rPr/>
            </w:rPrChange>
          </w:rPr>
          <w:t>M</w:t>
        </w:r>
      </w:ins>
      <w:ins w:id="261" w:author="Juanita Miller" w:date="2020-01-02T15:52:00Z">
        <w:r w:rsidRPr="00AC0DE1">
          <w:rPr>
            <w:b/>
            <w:bCs/>
            <w:highlight w:val="yellow"/>
            <w:rPrChange w:id="262" w:author="Sina pournaeim" w:date="2020-01-20T22:29:00Z">
              <w:rPr/>
            </w:rPrChange>
          </w:rPr>
          <w:t xml:space="preserve">aterials </w:t>
        </w:r>
      </w:ins>
      <w:ins w:id="263" w:author="Juanita Miller" w:date="2020-01-02T16:04:00Z">
        <w:r w:rsidR="00C8530B" w:rsidRPr="00AC0DE1">
          <w:rPr>
            <w:b/>
            <w:bCs/>
            <w:highlight w:val="yellow"/>
            <w:rPrChange w:id="264" w:author="Sina pournaeim" w:date="2020-01-20T22:29:00Z">
              <w:rPr/>
            </w:rPrChange>
          </w:rPr>
          <w:t>p</w:t>
        </w:r>
      </w:ins>
      <w:ins w:id="265" w:author="Juanita Miller" w:date="2020-01-02T15:52:00Z">
        <w:r w:rsidRPr="00AC0DE1">
          <w:rPr>
            <w:b/>
            <w:bCs/>
            <w:highlight w:val="yellow"/>
            <w:rPrChange w:id="266" w:author="Sina pournaeim" w:date="2020-01-20T22:29:00Z">
              <w:rPr/>
            </w:rPrChange>
          </w:rPr>
          <w:t>lan</w:t>
        </w:r>
      </w:ins>
      <w:ins w:id="267" w:author="Juanita Miller" w:date="2020-01-02T16:04:00Z">
        <w:r w:rsidR="00C8530B" w:rsidRPr="00AC0DE1">
          <w:rPr>
            <w:b/>
            <w:bCs/>
            <w:highlight w:val="yellow"/>
            <w:rPrChange w:id="268" w:author="Sina pournaeim" w:date="2020-01-20T22:29:00Z">
              <w:rPr/>
            </w:rPrChange>
          </w:rPr>
          <w:t>ned</w:t>
        </w:r>
      </w:ins>
      <w:ins w:id="269" w:author="Juanita Miller" w:date="2020-01-02T15:52:00Z">
        <w:r w:rsidRPr="00AC0DE1">
          <w:rPr>
            <w:b/>
            <w:bCs/>
            <w:highlight w:val="yellow"/>
            <w:rPrChange w:id="270" w:author="Sina pournaeim" w:date="2020-01-20T22:29:00Z">
              <w:rPr/>
            </w:rPrChange>
          </w:rPr>
          <w:t xml:space="preserve"> </w:t>
        </w:r>
      </w:ins>
      <w:ins w:id="271" w:author="Juanita Miller" w:date="2020-01-02T16:04:00Z">
        <w:r w:rsidR="00C8530B" w:rsidRPr="00AC0DE1">
          <w:rPr>
            <w:b/>
            <w:bCs/>
            <w:highlight w:val="yellow"/>
            <w:rPrChange w:id="272" w:author="Sina pournaeim" w:date="2020-01-20T22:29:00Z">
              <w:rPr/>
            </w:rPrChange>
          </w:rPr>
          <w:t>for this Experiment</w:t>
        </w:r>
      </w:ins>
      <w:ins w:id="273" w:author="Juanita Miller" w:date="2020-01-15T15:35:00Z">
        <w:r w:rsidR="00524AFB" w:rsidRPr="00AC0DE1">
          <w:rPr>
            <w:b/>
            <w:bCs/>
            <w:highlight w:val="yellow"/>
            <w:rPrChange w:id="274" w:author="Sina pournaeim" w:date="2020-01-20T22:29:00Z">
              <w:rPr/>
            </w:rPrChange>
          </w:rPr>
          <w:t xml:space="preserve"> as described previously</w:t>
        </w:r>
      </w:ins>
      <w:ins w:id="275" w:author="Juanita Miller" w:date="2020-01-15T15:34:00Z">
        <w:r w:rsidR="00C92C75" w:rsidRPr="00AC0DE1">
          <w:rPr>
            <w:b/>
            <w:bCs/>
            <w:highlight w:val="yellow"/>
            <w:rPrChange w:id="276" w:author="Sina pournaeim" w:date="2020-01-20T22:29:00Z">
              <w:rPr/>
            </w:rPrChange>
          </w:rPr>
          <w:t>.</w:t>
        </w:r>
      </w:ins>
      <w:ins w:id="277" w:author="Juanita Miller" w:date="2020-01-02T16:04:00Z">
        <w:r w:rsidR="00C8530B" w:rsidRPr="00AC0DE1">
          <w:rPr>
            <w:b/>
            <w:bCs/>
            <w:highlight w:val="yellow"/>
            <w:rPrChange w:id="278" w:author="Sina pournaeim" w:date="2020-01-20T22:29:00Z">
              <w:rPr/>
            </w:rPrChange>
          </w:rPr>
          <w:br/>
          <w:t xml:space="preserve">5. </w:t>
        </w:r>
        <w:r w:rsidR="00C8530B" w:rsidRPr="00AC0DE1">
          <w:rPr>
            <w:b/>
            <w:bCs/>
            <w:highlight w:val="yellow"/>
            <w:rPrChange w:id="279" w:author="Sina pournaeim" w:date="2020-01-20T22:29:00Z">
              <w:rPr/>
            </w:rPrChange>
          </w:rPr>
          <w:tab/>
        </w:r>
      </w:ins>
      <w:ins w:id="280" w:author="Juanita Miller" w:date="2020-01-02T16:05:00Z">
        <w:r w:rsidR="00C8530B" w:rsidRPr="00AC0DE1">
          <w:rPr>
            <w:b/>
            <w:bCs/>
            <w:highlight w:val="yellow"/>
            <w:rPrChange w:id="281" w:author="Sina pournaeim" w:date="2020-01-20T22:29:00Z">
              <w:rPr/>
            </w:rPrChange>
          </w:rPr>
          <w:t xml:space="preserve">Experiment Timeline including Setup, Sample Running and Teardown. Be sure to include </w:t>
        </w:r>
      </w:ins>
      <w:ins w:id="282" w:author="Juanita Miller" w:date="2020-01-02T16:08:00Z">
        <w:r w:rsidR="00EB31BC" w:rsidRPr="00AC0DE1">
          <w:rPr>
            <w:b/>
            <w:bCs/>
            <w:highlight w:val="yellow"/>
            <w:rPrChange w:id="283" w:author="Sina pournaeim" w:date="2020-01-20T22:29:00Z">
              <w:rPr/>
            </w:rPrChange>
          </w:rPr>
          <w:t xml:space="preserve">any </w:t>
        </w:r>
      </w:ins>
      <w:ins w:id="284" w:author="Juanita Miller" w:date="2020-01-02T16:05:00Z">
        <w:r w:rsidR="00C8530B" w:rsidRPr="00AC0DE1">
          <w:rPr>
            <w:b/>
            <w:bCs/>
            <w:highlight w:val="yellow"/>
            <w:rPrChange w:id="285" w:author="Sina pournaeim" w:date="2020-01-20T22:29:00Z">
              <w:rPr/>
            </w:rPrChange>
          </w:rPr>
          <w:t xml:space="preserve">after-hours runtime </w:t>
        </w:r>
      </w:ins>
      <w:ins w:id="286" w:author="Juanita Miller" w:date="2020-01-02T16:09:00Z">
        <w:r w:rsidR="00EB31BC" w:rsidRPr="00AC0DE1">
          <w:rPr>
            <w:b/>
            <w:bCs/>
            <w:highlight w:val="yellow"/>
            <w:rPrChange w:id="287" w:author="Sina pournaeim" w:date="2020-01-20T22:29:00Z">
              <w:rPr/>
            </w:rPrChange>
          </w:rPr>
          <w:t>requests</w:t>
        </w:r>
      </w:ins>
      <w:ins w:id="288" w:author="Juanita Miller" w:date="2020-01-02T16:05:00Z">
        <w:r w:rsidR="00C8530B" w:rsidRPr="00AC0DE1">
          <w:rPr>
            <w:b/>
            <w:bCs/>
            <w:highlight w:val="yellow"/>
            <w:rPrChange w:id="289" w:author="Sina pournaeim" w:date="2020-01-20T22:29:00Z">
              <w:rPr/>
            </w:rPrChange>
          </w:rPr>
          <w:t>.</w:t>
        </w:r>
      </w:ins>
      <w:ins w:id="290" w:author="Juanita Miller" w:date="2020-01-02T15:49:00Z">
        <w:r w:rsidRPr="00AC0DE1">
          <w:rPr>
            <w:b/>
            <w:bCs/>
            <w:rPrChange w:id="291" w:author="Sina pournaeim" w:date="2020-01-20T22:29:00Z">
              <w:rPr/>
            </w:rPrChange>
          </w:rPr>
          <w:br/>
        </w:r>
      </w:ins>
    </w:p>
    <w:p w:rsidR="002522F9" w:rsidRPr="00B95FAE" w:rsidRDefault="002522F9"/>
    <w:p w:rsidR="000223C6" w:rsidRDefault="000223C6" w:rsidP="00141667">
      <w:pPr>
        <w:rPr>
          <w:ins w:id="292" w:author="Juanita Miller" w:date="2020-01-15T15:41:00Z"/>
          <w:i/>
        </w:rPr>
      </w:pPr>
      <w:r w:rsidRPr="00141667">
        <w:rPr>
          <w:b/>
        </w:rPr>
        <w:t>Drawing of Experimental Layout including P&amp;ID</w:t>
      </w:r>
      <w:r w:rsidR="00141667">
        <w:rPr>
          <w:b/>
        </w:rPr>
        <w:br/>
      </w:r>
      <w:r w:rsidR="00141667">
        <w:rPr>
          <w:b/>
        </w:rPr>
        <w:br/>
      </w:r>
      <w:r w:rsidRPr="00B95FAE">
        <w:rPr>
          <w:i/>
        </w:rPr>
        <w:t xml:space="preserve">Provide a detailed drawing of the experiment </w:t>
      </w:r>
      <w:ins w:id="293" w:author="Juanita Miller" w:date="2020-01-02T16:11:00Z">
        <w:r w:rsidR="00EB31BC">
          <w:rPr>
            <w:i/>
          </w:rPr>
          <w:t xml:space="preserve">using </w:t>
        </w:r>
      </w:ins>
      <w:del w:id="294" w:author="Juanita Miller" w:date="2020-01-02T16:11:00Z">
        <w:r w:rsidRPr="00B95FAE" w:rsidDel="00EB31BC">
          <w:rPr>
            <w:i/>
          </w:rPr>
          <w:delText>including</w:delText>
        </w:r>
      </w:del>
      <w:r w:rsidRPr="00B95FAE">
        <w:rPr>
          <w:i/>
        </w:rPr>
        <w:t xml:space="preserve"> </w:t>
      </w:r>
      <w:ins w:id="295" w:author="Juanita Miller" w:date="2020-01-02T16:11:00Z">
        <w:r w:rsidR="00EB31BC">
          <w:rPr>
            <w:i/>
          </w:rPr>
          <w:t xml:space="preserve">a flow diagram </w:t>
        </w:r>
      </w:ins>
      <w:del w:id="296" w:author="Juanita Miller" w:date="2020-01-02T16:11:00Z">
        <w:r w:rsidRPr="00B95FAE" w:rsidDel="00EB31BC">
          <w:rPr>
            <w:i/>
          </w:rPr>
          <w:delText>P&amp;ID’s</w:delText>
        </w:r>
      </w:del>
      <w:r w:rsidRPr="00B95FAE">
        <w:rPr>
          <w:i/>
        </w:rPr>
        <w:t xml:space="preserve"> </w:t>
      </w:r>
      <w:ins w:id="297" w:author="Juanita Miller" w:date="2020-01-02T16:12:00Z">
        <w:r w:rsidR="00EB31BC">
          <w:rPr>
            <w:i/>
          </w:rPr>
          <w:t xml:space="preserve">that </w:t>
        </w:r>
      </w:ins>
      <w:r w:rsidRPr="00B95FAE">
        <w:rPr>
          <w:i/>
        </w:rPr>
        <w:t>show</w:t>
      </w:r>
      <w:ins w:id="298" w:author="Juanita Miller" w:date="2020-01-02T16:12:00Z">
        <w:r w:rsidR="00EB31BC">
          <w:rPr>
            <w:i/>
          </w:rPr>
          <w:t>s</w:t>
        </w:r>
      </w:ins>
      <w:del w:id="299" w:author="Juanita Miller" w:date="2020-01-02T16:12:00Z">
        <w:r w:rsidRPr="00B95FAE" w:rsidDel="00EB31BC">
          <w:rPr>
            <w:i/>
          </w:rPr>
          <w:delText>ing</w:delText>
        </w:r>
      </w:del>
      <w:r w:rsidRPr="00B95FAE">
        <w:rPr>
          <w:i/>
        </w:rPr>
        <w:t xml:space="preserve"> all</w:t>
      </w:r>
      <w:r w:rsidR="00135368">
        <w:rPr>
          <w:i/>
        </w:rPr>
        <w:t xml:space="preserve"> </w:t>
      </w:r>
      <w:del w:id="300" w:author="Juanita Miller" w:date="2020-01-02T16:12:00Z">
        <w:r w:rsidR="00135368" w:rsidDel="00EB31BC">
          <w:rPr>
            <w:i/>
          </w:rPr>
          <w:delText>flow of</w:delText>
        </w:r>
      </w:del>
      <w:r w:rsidRPr="00B95FAE">
        <w:rPr>
          <w:i/>
        </w:rPr>
        <w:t xml:space="preserve"> inputs and outputs for equipment</w:t>
      </w:r>
      <w:r w:rsidR="00135368">
        <w:rPr>
          <w:i/>
        </w:rPr>
        <w:t xml:space="preserve"> and system</w:t>
      </w:r>
      <w:r w:rsidRPr="00B95FAE">
        <w:rPr>
          <w:i/>
        </w:rPr>
        <w:t>.</w:t>
      </w:r>
      <w:r w:rsidR="00135368">
        <w:rPr>
          <w:i/>
        </w:rPr>
        <w:t xml:space="preserve"> </w:t>
      </w:r>
      <w:del w:id="301" w:author="Juanita Miller" w:date="2020-01-02T16:12:00Z">
        <w:r w:rsidR="00135368" w:rsidDel="00EB31BC">
          <w:rPr>
            <w:i/>
          </w:rPr>
          <w:delText>Note that t</w:delText>
        </w:r>
      </w:del>
      <w:ins w:id="302" w:author="Juanita Miller" w:date="2020-01-02T16:12:00Z">
        <w:r w:rsidR="00EB31BC">
          <w:rPr>
            <w:i/>
          </w:rPr>
          <w:t>T</w:t>
        </w:r>
      </w:ins>
      <w:r w:rsidR="00135368">
        <w:rPr>
          <w:i/>
        </w:rPr>
        <w:t>his is required for all ESPs</w:t>
      </w:r>
      <w:ins w:id="303" w:author="Juanita Miller" w:date="2020-01-02T16:12:00Z">
        <w:r w:rsidR="00EB31BC">
          <w:rPr>
            <w:i/>
          </w:rPr>
          <w:t xml:space="preserve"> regardless of complexity</w:t>
        </w:r>
      </w:ins>
      <w:ins w:id="304" w:author="Juanita Miller" w:date="2020-01-02T16:13:00Z">
        <w:r w:rsidR="00EB31BC">
          <w:rPr>
            <w:i/>
          </w:rPr>
          <w:t xml:space="preserve"> and something basic is accept</w:t>
        </w:r>
      </w:ins>
      <w:ins w:id="305" w:author="Juanita Miller" w:date="2020-01-02T16:14:00Z">
        <w:r w:rsidR="00EB31BC">
          <w:rPr>
            <w:i/>
          </w:rPr>
          <w:t>a</w:t>
        </w:r>
      </w:ins>
      <w:ins w:id="306" w:author="Juanita Miller" w:date="2020-01-02T16:13:00Z">
        <w:r w:rsidR="00EB31BC">
          <w:rPr>
            <w:i/>
          </w:rPr>
          <w:t>ble.</w:t>
        </w:r>
      </w:ins>
      <w:ins w:id="307" w:author="Juanita Miller" w:date="2020-01-02T16:12:00Z">
        <w:r w:rsidR="00EB31BC">
          <w:rPr>
            <w:i/>
          </w:rPr>
          <w:t xml:space="preserve"> </w:t>
        </w:r>
      </w:ins>
    </w:p>
    <w:p w:rsidR="00FA55B4" w:rsidRDefault="00FA55B4" w:rsidP="00141667">
      <w:pPr>
        <w:rPr>
          <w:ins w:id="308" w:author="Juanita Miller" w:date="2020-01-15T15:41:00Z"/>
          <w:i/>
        </w:rPr>
      </w:pPr>
      <w:ins w:id="309" w:author="Juanita Miller" w:date="2020-01-15T15:41:00Z">
        <w:r w:rsidRPr="00FA55B4">
          <w:rPr>
            <w:i/>
          </w:rPr>
          <w:t>SUB-DROP DOWNS TO ADD AFTER THE MAIN TAB</w:t>
        </w:r>
      </w:ins>
    </w:p>
    <w:p w:rsidR="00FA55B4" w:rsidRPr="00FA55B4" w:rsidRDefault="00FA55B4">
      <w:pPr>
        <w:pStyle w:val="ListParagraph"/>
        <w:numPr>
          <w:ilvl w:val="2"/>
          <w:numId w:val="1"/>
        </w:numPr>
        <w:rPr>
          <w:i/>
          <w:rPrChange w:id="310" w:author="Juanita Miller" w:date="2020-01-15T15:41:00Z">
            <w:rPr/>
          </w:rPrChange>
        </w:rPr>
        <w:pPrChange w:id="311" w:author="Juanita Miller" w:date="2020-01-15T15:41:00Z">
          <w:pPr/>
        </w:pPrChange>
      </w:pPr>
      <w:ins w:id="312" w:author="Juanita Miller" w:date="2020-01-15T15:41:00Z">
        <w:r>
          <w:rPr>
            <w:i/>
          </w:rPr>
          <w:t>Attach flow diagram for experiment in pdf format.</w:t>
        </w:r>
      </w:ins>
    </w:p>
    <w:p w:rsidR="000223C6" w:rsidRPr="00B95FAE" w:rsidRDefault="000223C6"/>
    <w:p w:rsidR="00141667" w:rsidRPr="00141667" w:rsidRDefault="000223C6" w:rsidP="00141667">
      <w:pPr>
        <w:rPr>
          <w:b/>
        </w:rPr>
      </w:pPr>
      <w:r w:rsidRPr="00141667">
        <w:rPr>
          <w:b/>
        </w:rPr>
        <w:t>Normal Operation, Startup and Shut-down Procedures:</w:t>
      </w:r>
    </w:p>
    <w:p w:rsidR="00141667" w:rsidRDefault="000223C6" w:rsidP="00141667">
      <w:pPr>
        <w:rPr>
          <w:i/>
        </w:rPr>
      </w:pPr>
      <w:r w:rsidRPr="00B95FAE">
        <w:rPr>
          <w:i/>
        </w:rPr>
        <w:t xml:space="preserve">Provide a </w:t>
      </w:r>
      <w:r w:rsidRPr="00B95FAE">
        <w:rPr>
          <w:b/>
          <w:i/>
        </w:rPr>
        <w:t xml:space="preserve">step-wise </w:t>
      </w:r>
      <w:r w:rsidRPr="00B95FAE">
        <w:rPr>
          <w:i/>
        </w:rPr>
        <w:t xml:space="preserve">procedure that describes </w:t>
      </w:r>
      <w:r w:rsidRPr="00B95FAE">
        <w:rPr>
          <w:b/>
          <w:i/>
        </w:rPr>
        <w:t xml:space="preserve">in detail </w:t>
      </w:r>
      <w:r w:rsidRPr="00B95FAE">
        <w:rPr>
          <w:i/>
        </w:rPr>
        <w:t xml:space="preserve">how the work will be performed.  The procedure should begin and end with the equipment in the normal idle (inoperative) state. </w:t>
      </w:r>
    </w:p>
    <w:p w:rsidR="00141667" w:rsidRDefault="000223C6" w:rsidP="00141667">
      <w:pPr>
        <w:rPr>
          <w:i/>
        </w:rPr>
      </w:pPr>
      <w:r w:rsidRPr="00B95FAE">
        <w:rPr>
          <w:i/>
        </w:rPr>
        <w:t>Include a statement of the required PPE</w:t>
      </w:r>
      <w:ins w:id="313" w:author="Juanita Miller" w:date="2020-01-02T16:16:00Z">
        <w:r w:rsidR="00577BDF">
          <w:rPr>
            <w:i/>
          </w:rPr>
          <w:t xml:space="preserve"> (Personal Protective Equipment)</w:t>
        </w:r>
      </w:ins>
      <w:r w:rsidRPr="00B95FAE">
        <w:rPr>
          <w:i/>
        </w:rPr>
        <w:t xml:space="preserve"> </w:t>
      </w:r>
      <w:r w:rsidRPr="00B95FAE">
        <w:rPr>
          <w:b/>
          <w:i/>
        </w:rPr>
        <w:t>at the beginning</w:t>
      </w:r>
      <w:r w:rsidRPr="00B95FAE">
        <w:rPr>
          <w:i/>
        </w:rPr>
        <w:t xml:space="preserve"> of the procedure, and at every location in the procedure where the PPE requirements change.</w:t>
      </w:r>
    </w:p>
    <w:p w:rsidR="00141667" w:rsidRDefault="000223C6" w:rsidP="00141667">
      <w:pPr>
        <w:rPr>
          <w:i/>
        </w:rPr>
      </w:pPr>
      <w:r w:rsidRPr="00B95FAE">
        <w:rPr>
          <w:i/>
        </w:rPr>
        <w:t>Include details of how you will meet the required elements of your chosen task (e.g. run time, run rate, sample rate etc.)</w:t>
      </w:r>
    </w:p>
    <w:p w:rsidR="00141667" w:rsidRDefault="000223C6" w:rsidP="00141667">
      <w:pPr>
        <w:rPr>
          <w:i/>
        </w:rPr>
      </w:pPr>
      <w:r w:rsidRPr="00B95FAE">
        <w:rPr>
          <w:i/>
        </w:rPr>
        <w:t>Indicate where hazardous feedstock chemicals will be stored, how they will be transported to the location of the experimental work, how they will be transferred from storage vial into the experimental apparatus, and how they will be returned to storage.</w:t>
      </w:r>
    </w:p>
    <w:p w:rsidR="00141667" w:rsidRDefault="000223C6" w:rsidP="00141667">
      <w:pPr>
        <w:rPr>
          <w:i/>
        </w:rPr>
      </w:pPr>
      <w:r w:rsidRPr="00B95FAE">
        <w:rPr>
          <w:i/>
        </w:rPr>
        <w:t xml:space="preserve">Take into account those items for which you indicate “yes” on the </w:t>
      </w:r>
      <w:r w:rsidR="003253ED">
        <w:rPr>
          <w:i/>
        </w:rPr>
        <w:t>WERC</w:t>
      </w:r>
      <w:r w:rsidRPr="00B95FAE">
        <w:rPr>
          <w:i/>
        </w:rPr>
        <w:t xml:space="preserve"> Lab Hazard Assessment Checklist </w:t>
      </w:r>
      <w:r w:rsidR="003253ED">
        <w:rPr>
          <w:i/>
        </w:rPr>
        <w:t>(</w:t>
      </w:r>
      <w:r w:rsidR="00D41262">
        <w:rPr>
          <w:i/>
        </w:rPr>
        <w:t>See th</w:t>
      </w:r>
      <w:r w:rsidR="002567C4">
        <w:rPr>
          <w:i/>
        </w:rPr>
        <w:t>e Attachment Tab</w:t>
      </w:r>
      <w:r w:rsidR="003253ED">
        <w:rPr>
          <w:i/>
        </w:rPr>
        <w:t>)</w:t>
      </w:r>
      <w:r w:rsidRPr="00B95FAE">
        <w:rPr>
          <w:i/>
        </w:rPr>
        <w:t>.</w:t>
      </w:r>
    </w:p>
    <w:p w:rsidR="006C4D2E" w:rsidRDefault="00EB31BC" w:rsidP="00141667">
      <w:pPr>
        <w:rPr>
          <w:ins w:id="314" w:author="Juanita Miller" w:date="2020-01-15T14:51:00Z"/>
          <w:i/>
        </w:rPr>
      </w:pPr>
      <w:ins w:id="315" w:author="Juanita Miller" w:date="2020-01-02T16:15:00Z">
        <w:r w:rsidRPr="00EB31BC">
          <w:rPr>
            <w:i/>
          </w:rPr>
          <w:t>SUB-DROP DOWNS TO ADD AFTER THE MAIN TAB</w:t>
        </w:r>
        <w:r w:rsidR="00577BDF">
          <w:rPr>
            <w:i/>
          </w:rPr>
          <w:br/>
        </w:r>
        <w:r w:rsidR="00577BDF">
          <w:rPr>
            <w:i/>
          </w:rPr>
          <w:br/>
        </w:r>
      </w:ins>
      <w:ins w:id="316" w:author="Juanita Miller" w:date="2020-01-15T15:03:00Z">
        <w:r w:rsidR="006C4D2E">
          <w:rPr>
            <w:i/>
          </w:rPr>
          <w:t>1</w:t>
        </w:r>
      </w:ins>
      <w:ins w:id="317" w:author="Juanita Miller" w:date="2020-01-02T16:16:00Z">
        <w:r w:rsidR="00577BDF">
          <w:rPr>
            <w:i/>
          </w:rPr>
          <w:t>.</w:t>
        </w:r>
        <w:r w:rsidR="00577BDF">
          <w:rPr>
            <w:i/>
          </w:rPr>
          <w:tab/>
          <w:t xml:space="preserve">PPE </w:t>
        </w:r>
        <w:proofErr w:type="gramStart"/>
        <w:r w:rsidR="00577BDF">
          <w:rPr>
            <w:i/>
          </w:rPr>
          <w:t>Required</w:t>
        </w:r>
        <w:proofErr w:type="gramEnd"/>
        <w:r w:rsidR="00577BDF">
          <w:rPr>
            <w:i/>
          </w:rPr>
          <w:t xml:space="preserve"> (</w:t>
        </w:r>
      </w:ins>
      <w:ins w:id="318" w:author="Juanita Miller" w:date="2020-01-02T16:17:00Z">
        <w:r w:rsidR="00577BDF">
          <w:rPr>
            <w:i/>
          </w:rPr>
          <w:t xml:space="preserve">safety glasses, </w:t>
        </w:r>
      </w:ins>
      <w:ins w:id="319" w:author="Juanita Miller" w:date="2020-01-02T16:16:00Z">
        <w:r w:rsidR="00577BDF">
          <w:rPr>
            <w:i/>
          </w:rPr>
          <w:t>gloves, lab coat, shoe covers, etc.</w:t>
        </w:r>
      </w:ins>
      <w:ins w:id="320" w:author="Juanita Miller" w:date="2020-01-02T16:17:00Z">
        <w:r w:rsidR="00577BDF">
          <w:rPr>
            <w:i/>
          </w:rPr>
          <w:t>)</w:t>
        </w:r>
      </w:ins>
      <w:ins w:id="321" w:author="Juanita Miller" w:date="2020-01-15T15:03:00Z">
        <w:r w:rsidR="006C4D2E">
          <w:rPr>
            <w:i/>
          </w:rPr>
          <w:br/>
          <w:t>2</w:t>
        </w:r>
        <w:r w:rsidR="006C4D2E" w:rsidRPr="006C4D2E">
          <w:rPr>
            <w:i/>
          </w:rPr>
          <w:t>.</w:t>
        </w:r>
        <w:r w:rsidR="006C4D2E" w:rsidRPr="006C4D2E">
          <w:rPr>
            <w:i/>
          </w:rPr>
          <w:tab/>
        </w:r>
      </w:ins>
      <w:ins w:id="322" w:author="Juanita Miller" w:date="2020-01-15T15:26:00Z">
        <w:r w:rsidR="00D94629">
          <w:rPr>
            <w:i/>
          </w:rPr>
          <w:t>Detailed s</w:t>
        </w:r>
      </w:ins>
      <w:ins w:id="323" w:author="Juanita Miller" w:date="2020-01-15T15:03:00Z">
        <w:r w:rsidR="006C4D2E" w:rsidRPr="006C4D2E">
          <w:rPr>
            <w:i/>
          </w:rPr>
          <w:t>tep</w:t>
        </w:r>
      </w:ins>
      <w:ins w:id="324" w:author="Juanita Miller" w:date="2020-01-15T15:26:00Z">
        <w:r w:rsidR="00D94629">
          <w:rPr>
            <w:i/>
          </w:rPr>
          <w:t>w</w:t>
        </w:r>
      </w:ins>
      <w:ins w:id="325" w:author="Juanita Miller" w:date="2020-01-15T15:03:00Z">
        <w:r w:rsidR="006C4D2E" w:rsidRPr="006C4D2E">
          <w:rPr>
            <w:i/>
          </w:rPr>
          <w:t>ise process</w:t>
        </w:r>
      </w:ins>
      <w:ins w:id="326" w:author="Juanita Miller" w:date="2020-01-15T15:26:00Z">
        <w:r w:rsidR="00D94629">
          <w:rPr>
            <w:i/>
          </w:rPr>
          <w:t xml:space="preserve"> &amp; </w:t>
        </w:r>
      </w:ins>
      <w:ins w:id="327" w:author="Juanita Miller" w:date="2020-01-15T15:03:00Z">
        <w:r w:rsidR="006C4D2E" w:rsidRPr="006C4D2E">
          <w:rPr>
            <w:i/>
          </w:rPr>
          <w:t xml:space="preserve">flow procedure for </w:t>
        </w:r>
      </w:ins>
      <w:ins w:id="328" w:author="Juanita Miller" w:date="2020-01-15T15:26:00Z">
        <w:r w:rsidR="00D94629">
          <w:rPr>
            <w:i/>
          </w:rPr>
          <w:t xml:space="preserve">the </w:t>
        </w:r>
      </w:ins>
      <w:ins w:id="329" w:author="Juanita Miller" w:date="2020-01-15T15:03:00Z">
        <w:r w:rsidR="006C4D2E" w:rsidRPr="006C4D2E">
          <w:rPr>
            <w:i/>
          </w:rPr>
          <w:t>entire experiment</w:t>
        </w:r>
      </w:ins>
      <w:ins w:id="330" w:author="Juanita Miller" w:date="2020-01-15T14:51:00Z">
        <w:r w:rsidR="00191442">
          <w:rPr>
            <w:i/>
          </w:rPr>
          <w:br/>
          <w:t>3.</w:t>
        </w:r>
        <w:r w:rsidR="00191442">
          <w:rPr>
            <w:i/>
          </w:rPr>
          <w:tab/>
          <w:t xml:space="preserve">Run </w:t>
        </w:r>
      </w:ins>
      <w:ins w:id="331" w:author="Juanita Miller" w:date="2020-01-15T15:26:00Z">
        <w:r w:rsidR="00D94629">
          <w:rPr>
            <w:i/>
          </w:rPr>
          <w:t>t</w:t>
        </w:r>
      </w:ins>
      <w:ins w:id="332" w:author="Juanita Miller" w:date="2020-01-15T14:51:00Z">
        <w:r w:rsidR="00D94629">
          <w:rPr>
            <w:i/>
          </w:rPr>
          <w:t>ime and</w:t>
        </w:r>
      </w:ins>
      <w:ins w:id="333" w:author="Juanita Miller" w:date="2020-01-15T15:26:00Z">
        <w:r w:rsidR="00D94629">
          <w:rPr>
            <w:i/>
          </w:rPr>
          <w:t>/or r</w:t>
        </w:r>
      </w:ins>
      <w:ins w:id="334" w:author="Juanita Miller" w:date="2020-01-15T14:51:00Z">
        <w:r w:rsidR="00191442">
          <w:rPr>
            <w:i/>
          </w:rPr>
          <w:t xml:space="preserve">un </w:t>
        </w:r>
      </w:ins>
      <w:ins w:id="335" w:author="Juanita Miller" w:date="2020-01-15T15:26:00Z">
        <w:r w:rsidR="00D94629">
          <w:rPr>
            <w:i/>
          </w:rPr>
          <w:t>r</w:t>
        </w:r>
      </w:ins>
      <w:ins w:id="336" w:author="Juanita Miller" w:date="2020-01-15T14:51:00Z">
        <w:r w:rsidR="00191442">
          <w:rPr>
            <w:i/>
          </w:rPr>
          <w:t xml:space="preserve">ate and description of other </w:t>
        </w:r>
      </w:ins>
      <w:ins w:id="337" w:author="Juanita Miller" w:date="2020-01-15T14:52:00Z">
        <w:r w:rsidR="00191442">
          <w:rPr>
            <w:i/>
          </w:rPr>
          <w:t xml:space="preserve">Task </w:t>
        </w:r>
      </w:ins>
      <w:ins w:id="338" w:author="Juanita Miller" w:date="2020-01-15T15:26:00Z">
        <w:r w:rsidR="00D94629">
          <w:rPr>
            <w:i/>
          </w:rPr>
          <w:t>s</w:t>
        </w:r>
      </w:ins>
      <w:ins w:id="339" w:author="Juanita Miller" w:date="2020-01-15T14:52:00Z">
        <w:r w:rsidR="00191442">
          <w:rPr>
            <w:i/>
          </w:rPr>
          <w:t xml:space="preserve">pecific </w:t>
        </w:r>
      </w:ins>
      <w:ins w:id="340" w:author="Juanita Miller" w:date="2020-01-15T15:26:00Z">
        <w:r w:rsidR="00D94629">
          <w:rPr>
            <w:i/>
          </w:rPr>
          <w:t>r</w:t>
        </w:r>
      </w:ins>
      <w:ins w:id="341" w:author="Juanita Miller" w:date="2020-01-15T14:52:00Z">
        <w:r w:rsidR="00191442">
          <w:rPr>
            <w:i/>
          </w:rPr>
          <w:t>equirements</w:t>
        </w:r>
        <w:r w:rsidR="00191442">
          <w:rPr>
            <w:i/>
          </w:rPr>
          <w:br/>
          <w:t>4.</w:t>
        </w:r>
        <w:r w:rsidR="00191442">
          <w:rPr>
            <w:i/>
          </w:rPr>
          <w:tab/>
          <w:t xml:space="preserve">Describe how any hazardous materials </w:t>
        </w:r>
        <w:r w:rsidR="006C4D2E">
          <w:rPr>
            <w:i/>
          </w:rPr>
          <w:t>will be stored and used.</w:t>
        </w:r>
      </w:ins>
      <w:ins w:id="342" w:author="Juanita Miller" w:date="2020-01-15T15:01:00Z">
        <w:r w:rsidR="0017465E">
          <w:rPr>
            <w:i/>
          </w:rPr>
          <w:br/>
        </w:r>
      </w:ins>
    </w:p>
    <w:p w:rsidR="00191442" w:rsidRDefault="00191442" w:rsidP="00141667">
      <w:pPr>
        <w:rPr>
          <w:ins w:id="343" w:author="Juanita Miller" w:date="2020-01-15T14:51:00Z"/>
          <w:i/>
        </w:rPr>
      </w:pPr>
    </w:p>
    <w:p w:rsidR="00191442" w:rsidRDefault="00191442" w:rsidP="00141667">
      <w:pPr>
        <w:rPr>
          <w:i/>
        </w:rPr>
      </w:pPr>
    </w:p>
    <w:p w:rsidR="006C4D2E" w:rsidRDefault="00141667" w:rsidP="00141667">
      <w:pPr>
        <w:rPr>
          <w:ins w:id="344" w:author="Juanita Miller" w:date="2020-01-15T15:42:00Z"/>
          <w:i/>
        </w:rPr>
      </w:pPr>
      <w:r w:rsidRPr="00141667">
        <w:rPr>
          <w:b/>
          <w:i/>
        </w:rPr>
        <w:t>E</w:t>
      </w:r>
      <w:r w:rsidR="000223C6" w:rsidRPr="00141667">
        <w:rPr>
          <w:b/>
        </w:rPr>
        <w:t>mergency Shutdown Procedures</w:t>
      </w:r>
      <w:proofErr w:type="gramStart"/>
      <w:r w:rsidR="000223C6" w:rsidRPr="00141667">
        <w:rPr>
          <w:b/>
        </w:rPr>
        <w:t>:</w:t>
      </w:r>
      <w:proofErr w:type="gramEnd"/>
      <w:r w:rsidRPr="00141667">
        <w:rPr>
          <w:b/>
        </w:rPr>
        <w:br/>
      </w:r>
      <w:r>
        <w:br/>
      </w:r>
      <w:r w:rsidR="000223C6" w:rsidRPr="00B95FAE">
        <w:rPr>
          <w:i/>
        </w:rPr>
        <w:t xml:space="preserve">Provide a </w:t>
      </w:r>
      <w:r w:rsidR="000223C6" w:rsidRPr="00B95FAE">
        <w:rPr>
          <w:b/>
          <w:i/>
        </w:rPr>
        <w:t>step-wise</w:t>
      </w:r>
      <w:r w:rsidR="000223C6" w:rsidRPr="00B95FAE">
        <w:rPr>
          <w:i/>
        </w:rPr>
        <w:t xml:space="preserve"> procedure that describes how the equipment will be brought to a safe state in the event of an emergency. </w:t>
      </w:r>
      <w:r w:rsidR="003253ED">
        <w:rPr>
          <w:i/>
        </w:rPr>
        <w:t xml:space="preserve">Consider emergency situations such as loss of power, fire in your equipment, fire in the surrounding </w:t>
      </w:r>
      <w:proofErr w:type="spellStart"/>
      <w:ins w:id="345" w:author="Juanita Miller" w:date="2020-01-15T15:45:00Z">
        <w:r w:rsidR="009B1E6E">
          <w:rPr>
            <w:i/>
          </w:rPr>
          <w:t>benchscale</w:t>
        </w:r>
        <w:proofErr w:type="spellEnd"/>
        <w:r w:rsidR="009B1E6E">
          <w:rPr>
            <w:i/>
          </w:rPr>
          <w:t xml:space="preserve"> </w:t>
        </w:r>
      </w:ins>
      <w:r w:rsidR="003253ED">
        <w:rPr>
          <w:i/>
        </w:rPr>
        <w:t xml:space="preserve">lab area, etc. </w:t>
      </w:r>
      <w:r w:rsidR="000223C6" w:rsidRPr="00B95FAE">
        <w:rPr>
          <w:i/>
        </w:rPr>
        <w:t>The description should include a detailed explanation of how to attend to potential medical emergencies</w:t>
      </w:r>
      <w:ins w:id="346" w:author="Juanita Miller" w:date="2020-01-15T15:44:00Z">
        <w:r w:rsidR="009B1E6E">
          <w:rPr>
            <w:i/>
          </w:rPr>
          <w:t xml:space="preserve"> (e.g. first aid)</w:t>
        </w:r>
      </w:ins>
      <w:r w:rsidR="000223C6" w:rsidRPr="00B95FAE">
        <w:rPr>
          <w:i/>
        </w:rPr>
        <w:t xml:space="preserve"> that may result</w:t>
      </w:r>
    </w:p>
    <w:p w:rsidR="00FA55B4" w:rsidRDefault="00FA55B4" w:rsidP="00141667">
      <w:pPr>
        <w:rPr>
          <w:ins w:id="347" w:author="Juanita Miller" w:date="2020-01-15T15:03:00Z"/>
          <w:i/>
        </w:rPr>
      </w:pPr>
      <w:ins w:id="348" w:author="Juanita Miller" w:date="2020-01-15T15:42:00Z">
        <w:r w:rsidRPr="00FA55B4">
          <w:rPr>
            <w:i/>
          </w:rPr>
          <w:t>SUB-DROP DOWNS TO ADD AFTER THE MAIN TAB</w:t>
        </w:r>
      </w:ins>
    </w:p>
    <w:p w:rsidR="00655CB8" w:rsidRPr="006C4D2E" w:rsidRDefault="006C4D2E">
      <w:pPr>
        <w:pStyle w:val="ListParagraph"/>
        <w:numPr>
          <w:ilvl w:val="0"/>
          <w:numId w:val="8"/>
        </w:numPr>
        <w:rPr>
          <w:i/>
          <w:rPrChange w:id="349" w:author="Juanita Miller" w:date="2020-01-15T15:03:00Z">
            <w:rPr/>
          </w:rPrChange>
        </w:rPr>
        <w:pPrChange w:id="350" w:author="Juanita Miller" w:date="2020-01-15T15:42:00Z">
          <w:pPr/>
        </w:pPrChange>
      </w:pPr>
      <w:ins w:id="351" w:author="Juanita Miller" w:date="2020-01-15T15:03:00Z">
        <w:r w:rsidRPr="006C4D2E">
          <w:rPr>
            <w:i/>
            <w:sz w:val="22"/>
            <w:rPrChange w:id="352" w:author="Juanita Miller" w:date="2020-01-15T15:04:00Z">
              <w:rPr>
                <w:i/>
              </w:rPr>
            </w:rPrChange>
          </w:rPr>
          <w:t>Describe in detail how you will shut down your experiment in case of an emergency</w:t>
        </w:r>
        <w:r>
          <w:rPr>
            <w:i/>
          </w:rPr>
          <w:t>.</w:t>
        </w:r>
      </w:ins>
      <w:r w:rsidR="00141667" w:rsidRPr="006C4D2E">
        <w:rPr>
          <w:i/>
          <w:rPrChange w:id="353" w:author="Juanita Miller" w:date="2020-01-15T15:03:00Z">
            <w:rPr/>
          </w:rPrChange>
        </w:rPr>
        <w:br/>
      </w:r>
    </w:p>
    <w:p w:rsidR="00141667" w:rsidRDefault="000223C6" w:rsidP="00141667">
      <w:pPr>
        <w:rPr>
          <w:b/>
        </w:rPr>
      </w:pPr>
      <w:r w:rsidRPr="00141667">
        <w:rPr>
          <w:b/>
        </w:rPr>
        <w:t>Waste Management Procedure:</w:t>
      </w:r>
    </w:p>
    <w:p w:rsidR="00655CB8" w:rsidRDefault="00655CB8" w:rsidP="00141667">
      <w:pPr>
        <w:rPr>
          <w:b/>
        </w:rPr>
      </w:pPr>
    </w:p>
    <w:p w:rsidR="006C4D2E" w:rsidRPr="00B95FAE" w:rsidRDefault="000223C6" w:rsidP="00141667">
      <w:pPr>
        <w:rPr>
          <w:i/>
        </w:rPr>
      </w:pPr>
      <w:r w:rsidRPr="00B95FAE">
        <w:rPr>
          <w:i/>
        </w:rPr>
        <w:t xml:space="preserve">Prepare a Waste Management Procedure that provides the exact nature and estimated volumes of all wastes to be generated in performing these experiments. NMSU will provide containers and forms to be filled out by the researcher for proper disposal of materials. </w:t>
      </w:r>
      <w:r w:rsidR="002567C4">
        <w:rPr>
          <w:i/>
        </w:rPr>
        <w:t xml:space="preserve">(See the Attachment Tab for </w:t>
      </w:r>
      <w:r w:rsidRPr="00B95FAE">
        <w:rPr>
          <w:i/>
        </w:rPr>
        <w:t>example</w:t>
      </w:r>
      <w:r w:rsidR="002567C4">
        <w:rPr>
          <w:i/>
        </w:rPr>
        <w:t>s</w:t>
      </w:r>
      <w:r w:rsidRPr="00B95FAE">
        <w:rPr>
          <w:i/>
        </w:rPr>
        <w:t xml:space="preserve"> </w:t>
      </w:r>
      <w:r w:rsidR="002567C4">
        <w:rPr>
          <w:i/>
        </w:rPr>
        <w:t xml:space="preserve">of the NMSU </w:t>
      </w:r>
      <w:r w:rsidRPr="00B95FAE">
        <w:rPr>
          <w:i/>
        </w:rPr>
        <w:t xml:space="preserve">Waste </w:t>
      </w:r>
      <w:r w:rsidR="002567C4">
        <w:rPr>
          <w:i/>
        </w:rPr>
        <w:t>Tracking F</w:t>
      </w:r>
      <w:r w:rsidRPr="00B95FAE">
        <w:rPr>
          <w:i/>
        </w:rPr>
        <w:t>orm</w:t>
      </w:r>
      <w:r w:rsidR="003253ED">
        <w:rPr>
          <w:i/>
        </w:rPr>
        <w:t xml:space="preserve">, </w:t>
      </w:r>
      <w:r w:rsidR="002567C4">
        <w:rPr>
          <w:i/>
        </w:rPr>
        <w:t>NMSU W</w:t>
      </w:r>
      <w:r w:rsidR="003253ED">
        <w:rPr>
          <w:i/>
        </w:rPr>
        <w:t xml:space="preserve">aste </w:t>
      </w:r>
      <w:r w:rsidR="002567C4">
        <w:rPr>
          <w:i/>
        </w:rPr>
        <w:t>S</w:t>
      </w:r>
      <w:r w:rsidR="003253ED">
        <w:rPr>
          <w:i/>
        </w:rPr>
        <w:t>ticker and photos of containers</w:t>
      </w:r>
      <w:r w:rsidRPr="00B95FAE">
        <w:rPr>
          <w:i/>
        </w:rPr>
        <w:t>.</w:t>
      </w:r>
      <w:r w:rsidR="002567C4">
        <w:rPr>
          <w:i/>
        </w:rPr>
        <w:t>)</w:t>
      </w:r>
      <w:r w:rsidRPr="00B95FAE">
        <w:rPr>
          <w:i/>
        </w:rPr>
        <w:t xml:space="preserve"> </w:t>
      </w:r>
      <w:ins w:id="354" w:author="Juanita Miller" w:date="2020-01-15T15:05:00Z">
        <w:r w:rsidR="006C4D2E">
          <w:rPr>
            <w:i/>
          </w:rPr>
          <w:br/>
        </w:r>
      </w:ins>
      <w:ins w:id="355" w:author="Juanita Miller" w:date="2020-01-15T15:42:00Z">
        <w:r w:rsidR="00FA55B4">
          <w:rPr>
            <w:i/>
          </w:rPr>
          <w:br/>
        </w:r>
        <w:r w:rsidR="00FA55B4" w:rsidRPr="00FA55B4">
          <w:rPr>
            <w:i/>
          </w:rPr>
          <w:t>SUB-DROP DOWNS TO ADD AFTER THE MAIN TAB</w:t>
        </w:r>
      </w:ins>
      <w:ins w:id="356" w:author="Juanita Miller" w:date="2020-01-15T15:05:00Z">
        <w:r w:rsidR="006C4D2E">
          <w:rPr>
            <w:i/>
          </w:rPr>
          <w:br/>
          <w:t>1.</w:t>
        </w:r>
        <w:r w:rsidR="006C4D2E">
          <w:rPr>
            <w:i/>
          </w:rPr>
          <w:tab/>
          <w:t>Describe in detai</w:t>
        </w:r>
        <w:r w:rsidR="0017465E">
          <w:rPr>
            <w:i/>
          </w:rPr>
          <w:t xml:space="preserve">l what wastes will be generated and what state </w:t>
        </w:r>
      </w:ins>
      <w:ins w:id="357" w:author="Juanita Miller" w:date="2020-01-15T15:14:00Z">
        <w:r w:rsidR="0017465E">
          <w:rPr>
            <w:i/>
          </w:rPr>
          <w:t>they</w:t>
        </w:r>
      </w:ins>
      <w:ins w:id="358" w:author="Juanita Miller" w:date="2020-01-15T15:05:00Z">
        <w:r w:rsidR="0017465E">
          <w:rPr>
            <w:i/>
          </w:rPr>
          <w:t xml:space="preserve"> </w:t>
        </w:r>
      </w:ins>
      <w:ins w:id="359" w:author="Juanita Miller" w:date="2020-01-15T15:14:00Z">
        <w:r w:rsidR="0017465E">
          <w:rPr>
            <w:i/>
          </w:rPr>
          <w:t>will be (e.g. solid, liquid, slurry, etc.)</w:t>
        </w:r>
      </w:ins>
      <w:ins w:id="360" w:author="Juanita Miller" w:date="2020-01-15T15:05:00Z">
        <w:r w:rsidR="006C4D2E">
          <w:rPr>
            <w:i/>
          </w:rPr>
          <w:br/>
          <w:t>2.</w:t>
        </w:r>
        <w:r w:rsidR="006C4D2E">
          <w:rPr>
            <w:i/>
          </w:rPr>
          <w:tab/>
          <w:t>Describe the waste compatibility and needs for segregation.</w:t>
        </w:r>
      </w:ins>
      <w:ins w:id="361" w:author="Juanita Miller" w:date="2020-01-15T15:06:00Z">
        <w:r w:rsidR="006C4D2E">
          <w:rPr>
            <w:i/>
          </w:rPr>
          <w:br/>
        </w:r>
      </w:ins>
    </w:p>
    <w:p w:rsidR="000223C6" w:rsidRPr="00B95FAE" w:rsidRDefault="000223C6"/>
    <w:p w:rsidR="00141667" w:rsidRDefault="000223C6" w:rsidP="00141667">
      <w:pPr>
        <w:rPr>
          <w:b/>
        </w:rPr>
      </w:pPr>
      <w:r w:rsidRPr="00141667">
        <w:rPr>
          <w:b/>
        </w:rPr>
        <w:t>Hazard Identification and Mitigation:</w:t>
      </w:r>
    </w:p>
    <w:p w:rsidR="000223C6" w:rsidRPr="00B95FAE" w:rsidRDefault="000223C6" w:rsidP="00141667">
      <w:pPr>
        <w:rPr>
          <w:i/>
        </w:rPr>
      </w:pPr>
      <w:r w:rsidRPr="00B95FAE">
        <w:rPr>
          <w:i/>
        </w:rPr>
        <w:t>Identify</w:t>
      </w:r>
      <w:r w:rsidR="005B0ADE">
        <w:rPr>
          <w:i/>
        </w:rPr>
        <w:t xml:space="preserve"> and discuss</w:t>
      </w:r>
      <w:r w:rsidRPr="00B95FAE">
        <w:rPr>
          <w:i/>
        </w:rPr>
        <w:t xml:space="preserve"> ALL HIGH hazards associated with the experiment.</w:t>
      </w:r>
      <w:r w:rsidR="00D41262">
        <w:rPr>
          <w:i/>
        </w:rPr>
        <w:t xml:space="preserve"> Use the </w:t>
      </w:r>
      <w:r w:rsidR="00D41262" w:rsidRPr="00D41262">
        <w:rPr>
          <w:i/>
        </w:rPr>
        <w:t>WERC Lab Hazard Assessment Checklist</w:t>
      </w:r>
      <w:r w:rsidR="00D41262">
        <w:rPr>
          <w:i/>
        </w:rPr>
        <w:t xml:space="preserve"> as a guide</w:t>
      </w:r>
      <w:r w:rsidR="00D41262" w:rsidRPr="00D41262">
        <w:rPr>
          <w:i/>
        </w:rPr>
        <w:t xml:space="preserve"> (</w:t>
      </w:r>
      <w:r w:rsidR="00D41262">
        <w:rPr>
          <w:i/>
        </w:rPr>
        <w:t xml:space="preserve">See the </w:t>
      </w:r>
      <w:r w:rsidR="00D41262" w:rsidRPr="00D41262">
        <w:rPr>
          <w:i/>
        </w:rPr>
        <w:t>Attachment Tab).</w:t>
      </w:r>
      <w:r w:rsidRPr="00B95FAE">
        <w:rPr>
          <w:i/>
        </w:rPr>
        <w:t xml:space="preserve"> </w:t>
      </w:r>
      <w:r w:rsidR="00141667">
        <w:rPr>
          <w:i/>
        </w:rPr>
        <w:br/>
      </w:r>
      <w:r w:rsidR="00141667">
        <w:rPr>
          <w:i/>
        </w:rPr>
        <w:br/>
      </w:r>
      <w:r w:rsidRPr="00B95FAE">
        <w:rPr>
          <w:i/>
        </w:rPr>
        <w:t xml:space="preserve">The analysis must consider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all sources of energy (electric, chemical, hydraulics, mechanical, compressed gases),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extreme conditions of pressure or temperature (from flame or steam to cryogenics), </w:t>
      </w:r>
    </w:p>
    <w:p w:rsidR="000223C6" w:rsidRPr="00B95FAE" w:rsidRDefault="000223C6" w:rsidP="000223C6">
      <w:pPr>
        <w:pStyle w:val="ListParagraph"/>
        <w:numPr>
          <w:ilvl w:val="0"/>
          <w:numId w:val="3"/>
        </w:numPr>
        <w:spacing w:after="120"/>
        <w:rPr>
          <w:i/>
          <w:sz w:val="22"/>
          <w:szCs w:val="22"/>
        </w:rPr>
      </w:pPr>
      <w:r w:rsidRPr="00B95FAE">
        <w:rPr>
          <w:i/>
          <w:sz w:val="22"/>
          <w:szCs w:val="22"/>
        </w:rPr>
        <w:t>chemical</w:t>
      </w:r>
      <w:r w:rsidR="005B0ADE">
        <w:rPr>
          <w:i/>
          <w:sz w:val="22"/>
          <w:szCs w:val="22"/>
        </w:rPr>
        <w:t xml:space="preserve"> use and</w:t>
      </w:r>
      <w:r w:rsidRPr="00B95FAE">
        <w:rPr>
          <w:i/>
          <w:sz w:val="22"/>
          <w:szCs w:val="22"/>
        </w:rPr>
        <w:t xml:space="preserve"> storage,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housekeeping, </w:t>
      </w:r>
    </w:p>
    <w:p w:rsidR="000223C6" w:rsidRPr="00B95FAE" w:rsidRDefault="000223C6" w:rsidP="000223C6">
      <w:pPr>
        <w:pStyle w:val="ListParagraph"/>
        <w:numPr>
          <w:ilvl w:val="0"/>
          <w:numId w:val="3"/>
        </w:numPr>
        <w:spacing w:after="120"/>
        <w:rPr>
          <w:i/>
          <w:sz w:val="22"/>
          <w:szCs w:val="22"/>
        </w:rPr>
      </w:pPr>
      <w:r w:rsidRPr="00B95FAE">
        <w:rPr>
          <w:i/>
          <w:sz w:val="22"/>
          <w:szCs w:val="22"/>
        </w:rPr>
        <w:t>fire</w:t>
      </w:r>
      <w:r w:rsidR="005B0ADE">
        <w:rPr>
          <w:i/>
          <w:sz w:val="22"/>
          <w:szCs w:val="22"/>
        </w:rPr>
        <w:t xml:space="preserve"> potential </w:t>
      </w:r>
    </w:p>
    <w:p w:rsidR="000223C6" w:rsidRDefault="000223C6" w:rsidP="000223C6">
      <w:pPr>
        <w:pStyle w:val="ListParagraph"/>
        <w:numPr>
          <w:ilvl w:val="0"/>
          <w:numId w:val="3"/>
        </w:numPr>
        <w:spacing w:after="120"/>
        <w:rPr>
          <w:i/>
          <w:sz w:val="22"/>
          <w:szCs w:val="22"/>
        </w:rPr>
      </w:pPr>
      <w:r w:rsidRPr="00B95FAE">
        <w:rPr>
          <w:i/>
          <w:sz w:val="22"/>
          <w:szCs w:val="22"/>
        </w:rPr>
        <w:t xml:space="preserve">biological hazards </w:t>
      </w:r>
    </w:p>
    <w:p w:rsidR="000223C6" w:rsidRDefault="005B0ADE" w:rsidP="00DA56F0">
      <w:pPr>
        <w:pStyle w:val="ListParagraph"/>
        <w:numPr>
          <w:ilvl w:val="0"/>
          <w:numId w:val="3"/>
        </w:numPr>
        <w:tabs>
          <w:tab w:val="left" w:pos="2936"/>
        </w:tabs>
        <w:spacing w:after="120"/>
        <w:rPr>
          <w:i/>
          <w:sz w:val="22"/>
        </w:rPr>
      </w:pPr>
      <w:r w:rsidRPr="005B0ADE">
        <w:rPr>
          <w:i/>
          <w:sz w:val="22"/>
        </w:rPr>
        <w:t>W</w:t>
      </w:r>
      <w:r w:rsidR="000223C6" w:rsidRPr="005B0ADE">
        <w:rPr>
          <w:i/>
          <w:sz w:val="22"/>
        </w:rPr>
        <w:t xml:space="preserve">hen in doubt about whether </w:t>
      </w:r>
      <w:r>
        <w:rPr>
          <w:i/>
          <w:sz w:val="22"/>
        </w:rPr>
        <w:t>something</w:t>
      </w:r>
      <w:r w:rsidR="000223C6" w:rsidRPr="005B0ADE">
        <w:rPr>
          <w:i/>
          <w:sz w:val="22"/>
        </w:rPr>
        <w:t xml:space="preserve"> represents a</w:t>
      </w:r>
      <w:r>
        <w:rPr>
          <w:i/>
          <w:sz w:val="22"/>
        </w:rPr>
        <w:t xml:space="preserve"> HIGH HAZARD, ask COE Safety for a determination</w:t>
      </w:r>
    </w:p>
    <w:p w:rsidR="005B0ADE" w:rsidRPr="005B0ADE" w:rsidRDefault="005B0ADE" w:rsidP="005B0ADE">
      <w:pPr>
        <w:tabs>
          <w:tab w:val="left" w:pos="2936"/>
        </w:tabs>
        <w:spacing w:after="120"/>
        <w:rPr>
          <w:i/>
        </w:rPr>
      </w:pPr>
      <w:r>
        <w:rPr>
          <w:i/>
        </w:rPr>
        <w:t>The discussion must include:</w:t>
      </w:r>
    </w:p>
    <w:p w:rsidR="000223C6" w:rsidRPr="00B95FAE" w:rsidRDefault="005B0ADE" w:rsidP="000223C6">
      <w:pPr>
        <w:numPr>
          <w:ilvl w:val="0"/>
          <w:numId w:val="5"/>
        </w:numPr>
        <w:spacing w:after="120" w:line="240" w:lineRule="auto"/>
        <w:rPr>
          <w:i/>
        </w:rPr>
      </w:pPr>
      <w:r>
        <w:rPr>
          <w:i/>
        </w:rPr>
        <w:t>D</w:t>
      </w:r>
      <w:r w:rsidR="000223C6" w:rsidRPr="00B95FAE">
        <w:rPr>
          <w:i/>
        </w:rPr>
        <w:t>escription of the HIGH hazard;</w:t>
      </w:r>
    </w:p>
    <w:p w:rsidR="000223C6" w:rsidRPr="00B95FAE" w:rsidRDefault="005B0ADE" w:rsidP="000223C6">
      <w:pPr>
        <w:numPr>
          <w:ilvl w:val="0"/>
          <w:numId w:val="5"/>
        </w:numPr>
        <w:spacing w:after="120" w:line="240" w:lineRule="auto"/>
        <w:rPr>
          <w:i/>
        </w:rPr>
      </w:pPr>
      <w:r>
        <w:rPr>
          <w:i/>
        </w:rPr>
        <w:t>O</w:t>
      </w:r>
      <w:r w:rsidR="000223C6" w:rsidRPr="00B95FAE">
        <w:rPr>
          <w:i/>
        </w:rPr>
        <w:t xml:space="preserve">perational and engineering controls that will be used </w:t>
      </w:r>
      <w:r w:rsidR="000223C6" w:rsidRPr="00B95FAE">
        <w:rPr>
          <w:i/>
        </w:rPr>
        <w:br/>
        <w:t>(based on identified industry best-practices used in addressing this safety hazard);</w:t>
      </w:r>
    </w:p>
    <w:p w:rsidR="000223C6" w:rsidRPr="00B95FAE" w:rsidRDefault="005B0ADE" w:rsidP="000223C6">
      <w:pPr>
        <w:numPr>
          <w:ilvl w:val="0"/>
          <w:numId w:val="5"/>
        </w:numPr>
        <w:spacing w:after="120" w:line="240" w:lineRule="auto"/>
        <w:rPr>
          <w:i/>
        </w:rPr>
      </w:pPr>
      <w:r>
        <w:rPr>
          <w:i/>
        </w:rPr>
        <w:t>R</w:t>
      </w:r>
      <w:r w:rsidR="000223C6" w:rsidRPr="00B95FAE">
        <w:rPr>
          <w:i/>
        </w:rPr>
        <w:t>equired PPE (beyond minimum) when this HIGH hazard is present; and</w:t>
      </w:r>
    </w:p>
    <w:p w:rsidR="000223C6" w:rsidRPr="00B95FAE" w:rsidRDefault="005B0ADE" w:rsidP="000223C6">
      <w:pPr>
        <w:numPr>
          <w:ilvl w:val="0"/>
          <w:numId w:val="5"/>
        </w:numPr>
        <w:spacing w:after="120" w:line="240" w:lineRule="auto"/>
        <w:rPr>
          <w:i/>
        </w:rPr>
      </w:pPr>
      <w:r>
        <w:rPr>
          <w:i/>
        </w:rPr>
        <w:t>S</w:t>
      </w:r>
      <w:r w:rsidR="000223C6" w:rsidRPr="00B95FAE">
        <w:rPr>
          <w:i/>
        </w:rPr>
        <w:t>pecial training (beyond minimum) that is necessary.</w:t>
      </w:r>
    </w:p>
    <w:p w:rsidR="0017465E" w:rsidRDefault="00FA55B4">
      <w:pPr>
        <w:ind w:left="180"/>
        <w:rPr>
          <w:ins w:id="362" w:author="Juanita Miller" w:date="2020-01-15T15:15:00Z"/>
          <w:i/>
        </w:rPr>
        <w:pPrChange w:id="363" w:author="Juanita Miller" w:date="2020-01-15T15:25:00Z">
          <w:pPr/>
        </w:pPrChange>
      </w:pPr>
      <w:ins w:id="364" w:author="Juanita Miller" w:date="2020-01-15T15:42:00Z">
        <w:r>
          <w:br/>
        </w:r>
        <w:r w:rsidRPr="00FA55B4">
          <w:t>SUB-DROP DOWNS TO ADD AFTER THE MAIN TAB</w:t>
        </w:r>
      </w:ins>
      <w:ins w:id="365" w:author="Juanita Miller" w:date="2020-01-15T15:15:00Z">
        <w:r w:rsidR="0017465E">
          <w:br/>
        </w:r>
        <w:r w:rsidR="0017465E">
          <w:rPr>
            <w:i/>
          </w:rPr>
          <w:t>1.</w:t>
        </w:r>
        <w:r w:rsidR="0017465E">
          <w:rPr>
            <w:i/>
          </w:rPr>
          <w:tab/>
          <w:t xml:space="preserve">Describe the actions </w:t>
        </w:r>
      </w:ins>
      <w:ins w:id="366" w:author="Juanita Miller" w:date="2020-01-15T15:25:00Z">
        <w:r w:rsidR="00D94629">
          <w:rPr>
            <w:i/>
          </w:rPr>
          <w:t xml:space="preserve">you plan to </w:t>
        </w:r>
      </w:ins>
      <w:ins w:id="367" w:author="Juanita Miller" w:date="2020-01-15T15:15:00Z">
        <w:r w:rsidR="0017465E">
          <w:rPr>
            <w:i/>
          </w:rPr>
          <w:t xml:space="preserve">take to address items marked “yes” on the </w:t>
        </w:r>
        <w:r w:rsidR="0017465E" w:rsidRPr="006C4D2E">
          <w:rPr>
            <w:i/>
          </w:rPr>
          <w:t>WERC Lab Hazard Assessment Checklist</w:t>
        </w:r>
      </w:ins>
    </w:p>
    <w:p w:rsidR="0017465E" w:rsidRDefault="0017465E">
      <w:pPr>
        <w:pStyle w:val="ListParagraph"/>
        <w:numPr>
          <w:ilvl w:val="0"/>
          <w:numId w:val="8"/>
        </w:numPr>
        <w:rPr>
          <w:ins w:id="368" w:author="Juanita Miller" w:date="2020-01-15T15:15:00Z"/>
          <w:i/>
        </w:rPr>
        <w:pPrChange w:id="369" w:author="Juanita Miller" w:date="2020-01-15T15:42:00Z">
          <w:pPr/>
        </w:pPrChange>
      </w:pPr>
      <w:ins w:id="370" w:author="Juanita Miller" w:date="2020-01-15T15:15:00Z">
        <w:r>
          <w:rPr>
            <w:i/>
          </w:rPr>
          <w:t>Describe any hazards not addressed on the checklist that you feel are important to safety.</w:t>
        </w:r>
      </w:ins>
    </w:p>
    <w:p w:rsidR="0017465E" w:rsidRDefault="0017465E">
      <w:pPr>
        <w:pStyle w:val="ListParagraph"/>
        <w:numPr>
          <w:ilvl w:val="0"/>
          <w:numId w:val="8"/>
        </w:numPr>
        <w:rPr>
          <w:ins w:id="371" w:author="Juanita Miller" w:date="2020-01-15T15:16:00Z"/>
          <w:i/>
        </w:rPr>
        <w:pPrChange w:id="372" w:author="Juanita Miller" w:date="2020-01-15T15:42:00Z">
          <w:pPr/>
        </w:pPrChange>
      </w:pPr>
      <w:ins w:id="373" w:author="Juanita Miller" w:date="2020-01-15T15:16:00Z">
        <w:r>
          <w:rPr>
            <w:i/>
          </w:rPr>
          <w:t>Describe any PPE beyond the minimum needed.</w:t>
        </w:r>
      </w:ins>
    </w:p>
    <w:p w:rsidR="0017465E" w:rsidRPr="0017465E" w:rsidRDefault="0017465E">
      <w:pPr>
        <w:pStyle w:val="ListParagraph"/>
        <w:numPr>
          <w:ilvl w:val="0"/>
          <w:numId w:val="8"/>
        </w:numPr>
        <w:rPr>
          <w:ins w:id="374" w:author="Juanita Miller" w:date="2020-01-15T15:15:00Z"/>
          <w:i/>
          <w:rPrChange w:id="375" w:author="Juanita Miller" w:date="2020-01-15T15:15:00Z">
            <w:rPr>
              <w:ins w:id="376" w:author="Juanita Miller" w:date="2020-01-15T15:15:00Z"/>
            </w:rPr>
          </w:rPrChange>
        </w:rPr>
        <w:pPrChange w:id="377" w:author="Juanita Miller" w:date="2020-01-15T15:42:00Z">
          <w:pPr/>
        </w:pPrChange>
      </w:pPr>
      <w:ins w:id="378" w:author="Juanita Miller" w:date="2020-01-15T15:16:00Z">
        <w:r>
          <w:rPr>
            <w:i/>
          </w:rPr>
          <w:t xml:space="preserve">Describe any special </w:t>
        </w:r>
      </w:ins>
      <w:ins w:id="379" w:author="Juanita Miller" w:date="2020-01-15T15:17:00Z">
        <w:r>
          <w:rPr>
            <w:i/>
          </w:rPr>
          <w:t>t</w:t>
        </w:r>
      </w:ins>
      <w:ins w:id="380" w:author="Juanita Miller" w:date="2020-01-15T15:16:00Z">
        <w:r>
          <w:rPr>
            <w:i/>
          </w:rPr>
          <w:t xml:space="preserve">raining </w:t>
        </w:r>
      </w:ins>
      <w:ins w:id="381" w:author="Juanita Miller" w:date="2020-01-15T15:17:00Z">
        <w:r>
          <w:rPr>
            <w:i/>
          </w:rPr>
          <w:t xml:space="preserve">and/or precautions needed for visitors to your booth at the WERC event (e.g. </w:t>
        </w:r>
      </w:ins>
      <w:ins w:id="382" w:author="Juanita Miller" w:date="2020-01-15T15:18:00Z">
        <w:r>
          <w:rPr>
            <w:i/>
          </w:rPr>
          <w:t xml:space="preserve">UV safety glasses) </w:t>
        </w:r>
      </w:ins>
    </w:p>
    <w:p w:rsidR="000223C6" w:rsidRPr="00B95FAE" w:rsidRDefault="000223C6"/>
    <w:p w:rsidR="000223C6" w:rsidRPr="00141667" w:rsidRDefault="000223C6">
      <w:pPr>
        <w:rPr>
          <w:b/>
          <w:i/>
        </w:rPr>
      </w:pPr>
      <w:r w:rsidRPr="00141667">
        <w:rPr>
          <w:b/>
          <w:i/>
        </w:rPr>
        <w:t>Other Equipment Needs:</w:t>
      </w:r>
    </w:p>
    <w:p w:rsidR="000223C6" w:rsidRPr="00141667" w:rsidRDefault="000223C6">
      <w:pPr>
        <w:rPr>
          <w:i/>
        </w:rPr>
      </w:pPr>
      <w:r w:rsidRPr="00141667">
        <w:rPr>
          <w:i/>
        </w:rPr>
        <w:t xml:space="preserve">Provide a list and details of any equipment </w:t>
      </w:r>
      <w:r w:rsidR="003253ED" w:rsidRPr="00141667">
        <w:rPr>
          <w:i/>
        </w:rPr>
        <w:t xml:space="preserve">you </w:t>
      </w:r>
      <w:r w:rsidRPr="00141667">
        <w:rPr>
          <w:i/>
        </w:rPr>
        <w:t>require that will not</w:t>
      </w:r>
      <w:r w:rsidR="003253ED" w:rsidRPr="00141667">
        <w:rPr>
          <w:i/>
        </w:rPr>
        <w:t>,</w:t>
      </w:r>
      <w:r w:rsidRPr="00141667">
        <w:rPr>
          <w:i/>
        </w:rPr>
        <w:t xml:space="preserve"> or cannot</w:t>
      </w:r>
      <w:r w:rsidR="003253ED" w:rsidRPr="00141667">
        <w:rPr>
          <w:i/>
        </w:rPr>
        <w:t>,</w:t>
      </w:r>
      <w:r w:rsidRPr="00141667">
        <w:rPr>
          <w:i/>
        </w:rPr>
        <w:t xml:space="preserve"> be shipped to the event. </w:t>
      </w:r>
      <w:r w:rsidR="003253ED" w:rsidRPr="00141667">
        <w:rPr>
          <w:i/>
        </w:rPr>
        <w:t xml:space="preserve">We have several items available for use and can make them available, but you have to tell us what you need. Examples </w:t>
      </w:r>
      <w:r w:rsidRPr="00141667">
        <w:rPr>
          <w:i/>
        </w:rPr>
        <w:t xml:space="preserve">include </w:t>
      </w:r>
      <w:del w:id="383" w:author="Juanita Miller" w:date="2020-01-15T15:20:00Z">
        <w:r w:rsidRPr="00141667" w:rsidDel="0017465E">
          <w:rPr>
            <w:i/>
          </w:rPr>
          <w:delText>scales,</w:delText>
        </w:r>
      </w:del>
      <w:r w:rsidRPr="00141667">
        <w:rPr>
          <w:i/>
        </w:rPr>
        <w:t xml:space="preserve"> balances, electrical test </w:t>
      </w:r>
      <w:r w:rsidR="003253ED" w:rsidRPr="00141667">
        <w:rPr>
          <w:i/>
        </w:rPr>
        <w:t>meters</w:t>
      </w:r>
      <w:r w:rsidRPr="00141667">
        <w:rPr>
          <w:i/>
        </w:rPr>
        <w:t xml:space="preserve">, </w:t>
      </w:r>
      <w:r w:rsidR="003253ED" w:rsidRPr="00141667">
        <w:rPr>
          <w:i/>
        </w:rPr>
        <w:t xml:space="preserve">hand tools, </w:t>
      </w:r>
      <w:r w:rsidRPr="00141667">
        <w:rPr>
          <w:i/>
        </w:rPr>
        <w:t>secondary containment vessels</w:t>
      </w:r>
      <w:r w:rsidR="003253ED" w:rsidRPr="00141667">
        <w:rPr>
          <w:i/>
        </w:rPr>
        <w:t xml:space="preserve"> (</w:t>
      </w:r>
      <w:r w:rsidR="00141667" w:rsidRPr="00141667">
        <w:rPr>
          <w:i/>
        </w:rPr>
        <w:t xml:space="preserve">e.g. </w:t>
      </w:r>
      <w:r w:rsidR="003253ED" w:rsidRPr="00141667">
        <w:rPr>
          <w:i/>
        </w:rPr>
        <w:t>kiddie wading pool)</w:t>
      </w:r>
      <w:r w:rsidRPr="00141667">
        <w:rPr>
          <w:i/>
        </w:rPr>
        <w:t xml:space="preserve">, easels, stands, brackets, clamps etc. </w:t>
      </w:r>
      <w:ins w:id="384" w:author="Juanita Miller" w:date="2020-01-15T15:42:00Z">
        <w:r w:rsidR="00FA55B4">
          <w:rPr>
            <w:i/>
          </w:rPr>
          <w:br/>
        </w:r>
        <w:r w:rsidR="00FA55B4">
          <w:rPr>
            <w:i/>
          </w:rPr>
          <w:br/>
        </w:r>
        <w:r w:rsidR="00FA55B4" w:rsidRPr="00FA55B4">
          <w:rPr>
            <w:i/>
          </w:rPr>
          <w:t>SUB-DROP DOWNS TO ADD AFTER THE MAIN TAB</w:t>
        </w:r>
      </w:ins>
    </w:p>
    <w:p w:rsidR="00B95FAE" w:rsidRPr="0017465E" w:rsidRDefault="0017465E">
      <w:pPr>
        <w:pStyle w:val="ListParagraph"/>
        <w:numPr>
          <w:ilvl w:val="0"/>
          <w:numId w:val="6"/>
        </w:numPr>
        <w:rPr>
          <w:ins w:id="385" w:author="Juanita Miller" w:date="2020-01-15T15:19:00Z"/>
          <w:rPrChange w:id="386" w:author="Juanita Miller" w:date="2020-01-15T15:19:00Z">
            <w:rPr>
              <w:ins w:id="387" w:author="Juanita Miller" w:date="2020-01-15T15:19:00Z"/>
              <w:i/>
            </w:rPr>
          </w:rPrChange>
        </w:rPr>
        <w:pPrChange w:id="388" w:author="Juanita Miller" w:date="2020-01-15T15:19:00Z">
          <w:pPr/>
        </w:pPrChange>
      </w:pPr>
      <w:ins w:id="389" w:author="Juanita Miller" w:date="2020-01-15T15:19:00Z">
        <w:r>
          <w:rPr>
            <w:i/>
          </w:rPr>
          <w:t>L</w:t>
        </w:r>
        <w:r w:rsidRPr="0017465E">
          <w:rPr>
            <w:i/>
          </w:rPr>
          <w:t>ist and details of any equipment you require that will not, or cannot, be shipped to the event</w:t>
        </w:r>
      </w:ins>
    </w:p>
    <w:p w:rsidR="0017465E" w:rsidRPr="00B95FAE" w:rsidRDefault="0017465E">
      <w:pPr>
        <w:pStyle w:val="ListParagraph"/>
        <w:numPr>
          <w:ilvl w:val="0"/>
          <w:numId w:val="6"/>
        </w:numPr>
        <w:pPrChange w:id="390" w:author="Juanita Miller" w:date="2020-01-15T15:19:00Z">
          <w:pPr/>
        </w:pPrChange>
      </w:pPr>
      <w:ins w:id="391" w:author="Juanita Miller" w:date="2020-01-15T15:19:00Z">
        <w:r>
          <w:rPr>
            <w:i/>
          </w:rPr>
          <w:t>List how you want to provide secondary containment for your experiment if using liquids.</w:t>
        </w:r>
      </w:ins>
    </w:p>
    <w:p w:rsidR="000223C6" w:rsidRPr="00141667" w:rsidRDefault="000223C6">
      <w:pPr>
        <w:rPr>
          <w:b/>
          <w:i/>
        </w:rPr>
      </w:pPr>
      <w:r w:rsidRPr="00141667">
        <w:rPr>
          <w:b/>
          <w:i/>
        </w:rPr>
        <w:t>Safety Data Sheets</w:t>
      </w:r>
    </w:p>
    <w:p w:rsidR="000223C6" w:rsidRDefault="000223C6">
      <w:pPr>
        <w:rPr>
          <w:ins w:id="392" w:author="Juanita Miller" w:date="2020-01-15T15:21:00Z"/>
          <w:i/>
        </w:rPr>
      </w:pPr>
      <w:r w:rsidRPr="00141667">
        <w:rPr>
          <w:i/>
        </w:rPr>
        <w:t>Provide SDS documents for all chemicals used at the event including household and consumer products</w:t>
      </w:r>
      <w:ins w:id="393" w:author="Juanita Miller" w:date="2020-01-15T15:43:00Z">
        <w:r w:rsidR="00FA55B4">
          <w:rPr>
            <w:i/>
          </w:rPr>
          <w:br/>
        </w:r>
        <w:r w:rsidR="00FA55B4">
          <w:rPr>
            <w:i/>
          </w:rPr>
          <w:br/>
        </w:r>
        <w:r w:rsidR="00FA55B4" w:rsidRPr="00FA55B4">
          <w:rPr>
            <w:i/>
          </w:rPr>
          <w:t>SUB-DROP DOWNS TO ADD AFTER THE MAIN TAB</w:t>
        </w:r>
      </w:ins>
    </w:p>
    <w:p w:rsidR="0017465E" w:rsidRPr="0017465E" w:rsidRDefault="0017465E">
      <w:pPr>
        <w:pStyle w:val="ListParagraph"/>
        <w:numPr>
          <w:ilvl w:val="0"/>
          <w:numId w:val="7"/>
        </w:numPr>
        <w:rPr>
          <w:i/>
          <w:rPrChange w:id="394" w:author="Juanita Miller" w:date="2020-01-15T15:22:00Z">
            <w:rPr/>
          </w:rPrChange>
        </w:rPr>
        <w:pPrChange w:id="395" w:author="Juanita Miller" w:date="2020-01-15T15:22:00Z">
          <w:pPr/>
        </w:pPrChange>
      </w:pPr>
      <w:ins w:id="396" w:author="Juanita Miller" w:date="2020-01-15T15:21:00Z">
        <w:r w:rsidRPr="0017465E">
          <w:rPr>
            <w:i/>
            <w:rPrChange w:id="397" w:author="Juanita Miller" w:date="2020-01-15T15:22:00Z">
              <w:rPr/>
            </w:rPrChange>
          </w:rPr>
          <w:t xml:space="preserve">Attach all Safety Data Sheet (SDS) documents in </w:t>
        </w:r>
        <w:r w:rsidRPr="00D94629">
          <w:rPr>
            <w:b/>
            <w:i/>
            <w:rPrChange w:id="398" w:author="Juanita Miller" w:date="2020-01-15T15:25:00Z">
              <w:rPr/>
            </w:rPrChange>
          </w:rPr>
          <w:t>pdf</w:t>
        </w:r>
        <w:r w:rsidRPr="0017465E">
          <w:rPr>
            <w:i/>
            <w:rPrChange w:id="399" w:author="Juanita Miller" w:date="2020-01-15T15:22:00Z">
              <w:rPr/>
            </w:rPrChange>
          </w:rPr>
          <w:t xml:space="preserve"> format</w:t>
        </w:r>
      </w:ins>
    </w:p>
    <w:sectPr w:rsidR="0017465E" w:rsidRPr="0017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8F7"/>
    <w:multiLevelType w:val="hybridMultilevel"/>
    <w:tmpl w:val="EC565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D24DB"/>
    <w:multiLevelType w:val="hybridMultilevel"/>
    <w:tmpl w:val="2578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2A3A"/>
    <w:multiLevelType w:val="hybridMultilevel"/>
    <w:tmpl w:val="4F4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73E66"/>
    <w:multiLevelType w:val="hybridMultilevel"/>
    <w:tmpl w:val="A5FC1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71E35"/>
    <w:multiLevelType w:val="hybridMultilevel"/>
    <w:tmpl w:val="0CB6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4783E"/>
    <w:multiLevelType w:val="hybridMultilevel"/>
    <w:tmpl w:val="5668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C5B58"/>
    <w:multiLevelType w:val="hybridMultilevel"/>
    <w:tmpl w:val="794238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C2AC5F8">
      <w:start w:val="1"/>
      <w:numFmt w:val="decimal"/>
      <w:lvlText w:val="%3."/>
      <w:lvlJc w:val="left"/>
      <w:pPr>
        <w:ind w:left="540" w:hanging="360"/>
      </w:pPr>
      <w:rPr>
        <w:rFonts w:hint="default"/>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5C8587A"/>
    <w:multiLevelType w:val="hybridMultilevel"/>
    <w:tmpl w:val="F5D207B8"/>
    <w:lvl w:ilvl="0" w:tplc="D344692A">
      <w:start w:val="1"/>
      <w:numFmt w:val="decimal"/>
      <w:lvlText w:val="%1."/>
      <w:lvlJc w:val="left"/>
      <w:pPr>
        <w:ind w:left="54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ita Miller">
    <w15:presenceInfo w15:providerId="AD" w15:userId="S-1-5-21-2133076291-2032287874-1143292059-451531"/>
  </w15:person>
  <w15:person w15:author="Sina pournaeim">
    <w15:presenceInfo w15:providerId="Windows Live" w15:userId="1464f09b69ced3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F1"/>
    <w:rsid w:val="000223C6"/>
    <w:rsid w:val="00135368"/>
    <w:rsid w:val="00141667"/>
    <w:rsid w:val="0017465E"/>
    <w:rsid w:val="00191442"/>
    <w:rsid w:val="002522F9"/>
    <w:rsid w:val="002567C4"/>
    <w:rsid w:val="003253ED"/>
    <w:rsid w:val="00330AB6"/>
    <w:rsid w:val="00524AFB"/>
    <w:rsid w:val="00577BDF"/>
    <w:rsid w:val="005B0ADE"/>
    <w:rsid w:val="00655CB8"/>
    <w:rsid w:val="006C4D2E"/>
    <w:rsid w:val="007075DE"/>
    <w:rsid w:val="00737823"/>
    <w:rsid w:val="00751FF8"/>
    <w:rsid w:val="009525F1"/>
    <w:rsid w:val="009B1E6E"/>
    <w:rsid w:val="00AC0DE1"/>
    <w:rsid w:val="00AC793E"/>
    <w:rsid w:val="00B95FAE"/>
    <w:rsid w:val="00C8530B"/>
    <w:rsid w:val="00C92C75"/>
    <w:rsid w:val="00D41262"/>
    <w:rsid w:val="00D94629"/>
    <w:rsid w:val="00EB31BC"/>
    <w:rsid w:val="00FA5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E7288-ED1E-4404-A08F-4D8FF26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3C6"/>
    <w:rPr>
      <w:color w:val="0000FF"/>
      <w:u w:val="single"/>
    </w:rPr>
  </w:style>
  <w:style w:type="paragraph" w:styleId="ListParagraph">
    <w:name w:val="List Paragraph"/>
    <w:basedOn w:val="Normal"/>
    <w:uiPriority w:val="34"/>
    <w:qFormat/>
    <w:rsid w:val="000223C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5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Miller</dc:creator>
  <cp:keywords/>
  <dc:description/>
  <cp:lastModifiedBy>Sina pournaeim</cp:lastModifiedBy>
  <cp:revision>8</cp:revision>
  <dcterms:created xsi:type="dcterms:W3CDTF">2020-01-03T00:52:00Z</dcterms:created>
  <dcterms:modified xsi:type="dcterms:W3CDTF">2020-01-20T18:59:00Z</dcterms:modified>
</cp:coreProperties>
</file>